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8ACC910" w14:textId="77777777" w:rsidR="00084657" w:rsidRPr="0022745A" w:rsidRDefault="00084657" w:rsidP="008D0A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90"/>
        <w:jc w:val="center"/>
        <w:rPr>
          <w:b/>
          <w:sz w:val="24"/>
          <w:szCs w:val="24"/>
        </w:rPr>
      </w:pPr>
      <w:bookmarkStart w:id="0" w:name="_gjdgxs" w:colFirst="0" w:colLast="0"/>
      <w:bookmarkEnd w:id="0"/>
    </w:p>
    <w:p w14:paraId="67AA2B79" w14:textId="77777777" w:rsidR="00084657" w:rsidRPr="0022745A" w:rsidRDefault="00084657" w:rsidP="008D0A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90"/>
        <w:jc w:val="center"/>
        <w:rPr>
          <w:sz w:val="24"/>
          <w:szCs w:val="24"/>
        </w:rPr>
      </w:pPr>
    </w:p>
    <w:p w14:paraId="0652B7CC" w14:textId="77777777" w:rsidR="00084657" w:rsidRPr="0022745A" w:rsidRDefault="00C27E7D" w:rsidP="008D0A37">
      <w:pPr>
        <w:spacing w:after="240"/>
        <w:jc w:val="center"/>
        <w:rPr>
          <w:b/>
          <w:sz w:val="24"/>
          <w:szCs w:val="24"/>
        </w:rPr>
      </w:pPr>
      <w:r w:rsidRPr="0022745A">
        <w:rPr>
          <w:b/>
          <w:sz w:val="24"/>
          <w:szCs w:val="24"/>
        </w:rPr>
        <w:t>Technical</w:t>
      </w:r>
      <w:r w:rsidRPr="0022745A">
        <w:rPr>
          <w:sz w:val="24"/>
          <w:szCs w:val="24"/>
        </w:rPr>
        <w:t xml:space="preserve"> </w:t>
      </w:r>
      <w:r w:rsidRPr="0022745A">
        <w:rPr>
          <w:b/>
          <w:sz w:val="24"/>
          <w:szCs w:val="24"/>
        </w:rPr>
        <w:t>Charter (the “Charter”)</w:t>
      </w:r>
    </w:p>
    <w:p w14:paraId="779EC6BB" w14:textId="77777777" w:rsidR="00084657" w:rsidRPr="0022745A" w:rsidRDefault="00C27E7D" w:rsidP="008D0A37">
      <w:pPr>
        <w:spacing w:after="240"/>
        <w:jc w:val="center"/>
        <w:rPr>
          <w:b/>
          <w:sz w:val="24"/>
          <w:szCs w:val="24"/>
        </w:rPr>
      </w:pPr>
      <w:r w:rsidRPr="0022745A">
        <w:rPr>
          <w:b/>
          <w:sz w:val="24"/>
          <w:szCs w:val="24"/>
        </w:rPr>
        <w:t xml:space="preserve">for </w:t>
      </w:r>
    </w:p>
    <w:p w14:paraId="213AE00F" w14:textId="0A5A323F" w:rsidR="00084657" w:rsidRPr="0022745A" w:rsidRDefault="00C27E7D" w:rsidP="008D0A37">
      <w:pPr>
        <w:spacing w:after="240"/>
        <w:jc w:val="center"/>
        <w:rPr>
          <w:b/>
          <w:sz w:val="24"/>
          <w:szCs w:val="24"/>
        </w:rPr>
      </w:pPr>
      <w:r w:rsidRPr="0022745A">
        <w:rPr>
          <w:b/>
          <w:sz w:val="24"/>
          <w:szCs w:val="24"/>
          <w:highlight w:val="yellow"/>
        </w:rPr>
        <w:t>[</w:t>
      </w:r>
      <w:r w:rsidR="0073133C">
        <w:rPr>
          <w:b/>
          <w:sz w:val="24"/>
          <w:szCs w:val="24"/>
          <w:highlight w:val="yellow"/>
        </w:rPr>
        <w:t>Project Name</w:t>
      </w:r>
      <w:r w:rsidRPr="0022745A">
        <w:rPr>
          <w:b/>
          <w:sz w:val="24"/>
          <w:szCs w:val="24"/>
          <w:highlight w:val="yellow"/>
        </w:rPr>
        <w:t>]</w:t>
      </w:r>
      <w:r w:rsidRPr="0022745A">
        <w:rPr>
          <w:b/>
          <w:sz w:val="24"/>
          <w:szCs w:val="24"/>
        </w:rPr>
        <w:t xml:space="preserve"> a Series of LF Projects, LLC</w:t>
      </w:r>
    </w:p>
    <w:p w14:paraId="56C51887" w14:textId="77777777" w:rsidR="00084657" w:rsidRPr="0022745A" w:rsidRDefault="00C27E7D" w:rsidP="008D0A37">
      <w:pPr>
        <w:spacing w:after="240"/>
        <w:jc w:val="center"/>
        <w:rPr>
          <w:sz w:val="24"/>
          <w:szCs w:val="24"/>
        </w:rPr>
      </w:pPr>
      <w:r w:rsidRPr="0022745A">
        <w:rPr>
          <w:b/>
          <w:sz w:val="24"/>
          <w:szCs w:val="24"/>
        </w:rPr>
        <w:t>Adopted ___________</w:t>
      </w:r>
    </w:p>
    <w:p w14:paraId="624ACBD5" w14:textId="77777777" w:rsidR="00084657" w:rsidRPr="0022745A" w:rsidRDefault="00084657" w:rsidP="008D0A37">
      <w:pPr>
        <w:spacing w:after="240"/>
        <w:jc w:val="center"/>
        <w:rPr>
          <w:sz w:val="24"/>
          <w:szCs w:val="24"/>
        </w:rPr>
      </w:pPr>
    </w:p>
    <w:p w14:paraId="6A7A8D95" w14:textId="77777777" w:rsidR="00084657" w:rsidRPr="0022745A" w:rsidRDefault="00084657" w:rsidP="008D0A37">
      <w:pPr>
        <w:spacing w:after="240"/>
        <w:jc w:val="center"/>
        <w:rPr>
          <w:sz w:val="24"/>
          <w:szCs w:val="24"/>
        </w:rPr>
      </w:pPr>
    </w:p>
    <w:p w14:paraId="7A9679D9" w14:textId="51F54B7B" w:rsidR="00084657" w:rsidRPr="0022745A" w:rsidRDefault="00C27E7D" w:rsidP="008D0A37">
      <w:pPr>
        <w:spacing w:after="240"/>
        <w:rPr>
          <w:sz w:val="24"/>
          <w:szCs w:val="24"/>
        </w:rPr>
      </w:pPr>
      <w:r w:rsidRPr="0022745A">
        <w:rPr>
          <w:sz w:val="24"/>
          <w:szCs w:val="24"/>
        </w:rPr>
        <w:t xml:space="preserve">This charter (the “Charter”) sets forth the responsibilities and procedures for technical contribution to, and oversight of, the </w:t>
      </w:r>
      <w:r w:rsidRPr="008D0A37">
        <w:rPr>
          <w:b/>
          <w:sz w:val="24"/>
          <w:highlight w:val="yellow"/>
        </w:rPr>
        <w:t>[</w:t>
      </w:r>
      <w:r w:rsidR="00EA7276" w:rsidRPr="002D04DD">
        <w:rPr>
          <w:b/>
          <w:sz w:val="24"/>
          <w:szCs w:val="24"/>
          <w:highlight w:val="yellow"/>
        </w:rPr>
        <w:t>Project Name</w:t>
      </w:r>
      <w:r w:rsidRPr="008D0A37">
        <w:rPr>
          <w:b/>
          <w:sz w:val="24"/>
          <w:highlight w:val="yellow"/>
        </w:rPr>
        <w:t>]</w:t>
      </w:r>
      <w:r w:rsidRPr="007B4D68">
        <w:rPr>
          <w:sz w:val="24"/>
          <w:szCs w:val="24"/>
        </w:rPr>
        <w:t xml:space="preserve"> </w:t>
      </w:r>
      <w:r w:rsidRPr="0022745A">
        <w:rPr>
          <w:sz w:val="24"/>
          <w:szCs w:val="24"/>
        </w:rPr>
        <w:t xml:space="preserve">project, which has been established as </w:t>
      </w:r>
      <w:r w:rsidR="00EA7276" w:rsidRPr="002D04DD">
        <w:rPr>
          <w:b/>
          <w:sz w:val="24"/>
          <w:szCs w:val="24"/>
          <w:highlight w:val="yellow"/>
        </w:rPr>
        <w:t>[Project Name]</w:t>
      </w:r>
      <w:r w:rsidR="00EA7276" w:rsidRPr="0022745A">
        <w:rPr>
          <w:sz w:val="24"/>
          <w:szCs w:val="24"/>
        </w:rPr>
        <w:t xml:space="preserve"> </w:t>
      </w:r>
      <w:r w:rsidRPr="0022745A">
        <w:rPr>
          <w:sz w:val="24"/>
          <w:szCs w:val="24"/>
        </w:rPr>
        <w:t xml:space="preserve">a Series of LF Projects, LLC (the “Project”).  LF Projects, LLC (“LF Projects”) is a Delaware series limited liability company. All Contributors to the Project must comply with the terms of this Charter. </w:t>
      </w:r>
    </w:p>
    <w:p w14:paraId="67BBBCDD" w14:textId="77777777" w:rsidR="00460EE0" w:rsidRPr="00460EE0" w:rsidRDefault="00C27E7D" w:rsidP="008D0A37">
      <w:pPr>
        <w:pStyle w:val="Heading1"/>
        <w:keepNext w:val="0"/>
        <w:numPr>
          <w:ilvl w:val="0"/>
          <w:numId w:val="54"/>
        </w:numPr>
        <w:spacing w:before="0"/>
        <w:rPr>
          <w:rFonts w:ascii="Times New Roman" w:eastAsia="Times New Roman" w:hAnsi="Times New Roman" w:cs="Times New Roman"/>
          <w:sz w:val="24"/>
          <w:szCs w:val="24"/>
        </w:rPr>
      </w:pPr>
      <w:r w:rsidRPr="00460EE0">
        <w:rPr>
          <w:rFonts w:ascii="Times New Roman" w:eastAsia="Times New Roman" w:hAnsi="Times New Roman" w:cs="Times New Roman"/>
          <w:sz w:val="24"/>
          <w:szCs w:val="24"/>
        </w:rPr>
        <w:t>Mission and Scope of the Project</w:t>
      </w:r>
    </w:p>
    <w:p w14:paraId="59617395" w14:textId="09F59D0A" w:rsidR="00460EE0" w:rsidRPr="008D0A37" w:rsidRDefault="00EA7276" w:rsidP="008D0A37">
      <w:pPr>
        <w:pStyle w:val="Heading1"/>
        <w:keepNext w:val="0"/>
        <w:numPr>
          <w:ilvl w:val="1"/>
          <w:numId w:val="54"/>
        </w:numPr>
        <w:spacing w:before="0"/>
        <w:rPr>
          <w:rFonts w:ascii="Times New Roman" w:hAnsi="Times New Roman"/>
          <w:b w:val="0"/>
          <w:sz w:val="24"/>
        </w:rPr>
      </w:pPr>
      <w:r w:rsidRPr="002D04DD">
        <w:rPr>
          <w:rFonts w:ascii="Times New Roman" w:eastAsia="Times New Roman" w:hAnsi="Times New Roman" w:cs="Times New Roman"/>
          <w:sz w:val="24"/>
          <w:szCs w:val="24"/>
          <w:highlight w:val="yellow"/>
        </w:rPr>
        <w:t>[Project Name]</w:t>
      </w:r>
      <w:r w:rsidRPr="008D0A37">
        <w:rPr>
          <w:rFonts w:ascii="Times New Roman" w:hAnsi="Times New Roman"/>
          <w:sz w:val="24"/>
        </w:rPr>
        <w:t xml:space="preserve"> </w:t>
      </w:r>
      <w:r w:rsidR="00C27E7D" w:rsidRPr="00460EE0">
        <w:rPr>
          <w:rFonts w:ascii="Times New Roman" w:eastAsia="Times New Roman" w:hAnsi="Times New Roman" w:cs="Times New Roman"/>
          <w:b w:val="0"/>
          <w:sz w:val="24"/>
          <w:szCs w:val="24"/>
        </w:rPr>
        <w:t xml:space="preserve">is an </w:t>
      </w:r>
      <w:r w:rsidR="002D04DD">
        <w:rPr>
          <w:rFonts w:ascii="Times New Roman" w:eastAsia="Times New Roman" w:hAnsi="Times New Roman" w:cs="Times New Roman"/>
          <w:b w:val="0"/>
          <w:sz w:val="24"/>
          <w:szCs w:val="24"/>
        </w:rPr>
        <w:t>o</w:t>
      </w:r>
      <w:r w:rsidR="00C27E7D" w:rsidRPr="00460EE0">
        <w:rPr>
          <w:rFonts w:ascii="Times New Roman" w:eastAsia="Times New Roman" w:hAnsi="Times New Roman" w:cs="Times New Roman"/>
          <w:b w:val="0"/>
          <w:sz w:val="24"/>
          <w:szCs w:val="24"/>
        </w:rPr>
        <w:t xml:space="preserve">pen </w:t>
      </w:r>
      <w:r w:rsidR="002D04DD">
        <w:rPr>
          <w:rFonts w:ascii="Times New Roman" w:eastAsia="Times New Roman" w:hAnsi="Times New Roman" w:cs="Times New Roman"/>
          <w:b w:val="0"/>
          <w:sz w:val="24"/>
          <w:szCs w:val="24"/>
        </w:rPr>
        <w:t>s</w:t>
      </w:r>
      <w:r w:rsidR="00C27E7D" w:rsidRPr="00460EE0">
        <w:rPr>
          <w:rFonts w:ascii="Times New Roman" w:eastAsia="Times New Roman" w:hAnsi="Times New Roman" w:cs="Times New Roman"/>
          <w:b w:val="0"/>
          <w:sz w:val="24"/>
          <w:szCs w:val="24"/>
        </w:rPr>
        <w:t xml:space="preserve">ource project that is built using standards-based protocols and provides all the necessary components for network virtualization and network security. </w:t>
      </w:r>
      <w:r w:rsidRPr="00460EE0">
        <w:rPr>
          <w:rFonts w:ascii="Times New Roman" w:eastAsia="Times New Roman" w:hAnsi="Times New Roman" w:cs="Times New Roman"/>
          <w:b w:val="0"/>
          <w:sz w:val="24"/>
          <w:szCs w:val="24"/>
        </w:rPr>
        <w:t xml:space="preserve">The components of the </w:t>
      </w:r>
      <w:r w:rsidRPr="002D04DD">
        <w:rPr>
          <w:rFonts w:ascii="Times New Roman" w:eastAsia="Times New Roman" w:hAnsi="Times New Roman" w:cs="Times New Roman"/>
          <w:sz w:val="24"/>
          <w:szCs w:val="24"/>
          <w:highlight w:val="yellow"/>
        </w:rPr>
        <w:t>[Project Name]</w:t>
      </w:r>
      <w:r w:rsidRPr="00460EE0">
        <w:rPr>
          <w:rFonts w:ascii="Times New Roman" w:eastAsia="Times New Roman" w:hAnsi="Times New Roman" w:cs="Times New Roman"/>
          <w:b w:val="0"/>
          <w:sz w:val="24"/>
          <w:szCs w:val="24"/>
        </w:rPr>
        <w:t xml:space="preserve"> </w:t>
      </w:r>
      <w:r w:rsidR="00C27E7D" w:rsidRPr="00460EE0">
        <w:rPr>
          <w:rFonts w:ascii="Times New Roman" w:eastAsia="Times New Roman" w:hAnsi="Times New Roman" w:cs="Times New Roman"/>
          <w:b w:val="0"/>
          <w:sz w:val="24"/>
          <w:szCs w:val="24"/>
        </w:rPr>
        <w:t>include</w:t>
      </w:r>
      <w:r w:rsidRPr="00460EE0">
        <w:rPr>
          <w:rFonts w:ascii="Times New Roman" w:eastAsia="Times New Roman" w:hAnsi="Times New Roman" w:cs="Times New Roman"/>
          <w:b w:val="0"/>
          <w:sz w:val="24"/>
          <w:szCs w:val="24"/>
        </w:rPr>
        <w:t>:</w:t>
      </w:r>
      <w:r w:rsidR="00C27E7D" w:rsidRPr="00460EE0">
        <w:rPr>
          <w:rFonts w:ascii="Times New Roman" w:eastAsia="Times New Roman" w:hAnsi="Times New Roman" w:cs="Times New Roman"/>
          <w:b w:val="0"/>
          <w:sz w:val="24"/>
          <w:szCs w:val="24"/>
        </w:rPr>
        <w:t xml:space="preserve"> an SDN controller, virtual router, analytics engine, published northbound APIs</w:t>
      </w:r>
      <w:r w:rsidRPr="00460EE0">
        <w:rPr>
          <w:rFonts w:ascii="Times New Roman" w:eastAsia="Times New Roman" w:hAnsi="Times New Roman" w:cs="Times New Roman"/>
          <w:b w:val="0"/>
          <w:sz w:val="24"/>
          <w:szCs w:val="24"/>
        </w:rPr>
        <w:t xml:space="preserve">, hardware integration features, cloud orchestration software and an extensive REST API. </w:t>
      </w:r>
    </w:p>
    <w:p w14:paraId="3CC16EFB" w14:textId="523DBC78" w:rsidR="00460EE0" w:rsidRPr="008D0A37" w:rsidRDefault="00C27E7D" w:rsidP="008D0A37">
      <w:pPr>
        <w:pStyle w:val="Heading1"/>
        <w:keepNext w:val="0"/>
        <w:numPr>
          <w:ilvl w:val="1"/>
          <w:numId w:val="54"/>
        </w:numPr>
        <w:spacing w:before="0"/>
        <w:rPr>
          <w:rFonts w:ascii="Times New Roman" w:hAnsi="Times New Roman"/>
          <w:b w:val="0"/>
          <w:sz w:val="24"/>
        </w:rPr>
      </w:pPr>
      <w:r w:rsidRPr="00460EE0">
        <w:rPr>
          <w:rFonts w:ascii="Times New Roman" w:eastAsia="Times New Roman" w:hAnsi="Times New Roman" w:cs="Times New Roman"/>
          <w:b w:val="0"/>
          <w:sz w:val="24"/>
          <w:szCs w:val="24"/>
        </w:rPr>
        <w:t xml:space="preserve">The mission of the Project is to facilitate the development, evolution and adoption of the </w:t>
      </w:r>
      <w:r w:rsidR="00EA7276" w:rsidRPr="002D04DD">
        <w:rPr>
          <w:rFonts w:ascii="Times New Roman" w:eastAsia="Times New Roman" w:hAnsi="Times New Roman" w:cs="Times New Roman"/>
          <w:sz w:val="24"/>
          <w:szCs w:val="24"/>
          <w:highlight w:val="yellow"/>
        </w:rPr>
        <w:t>[Project Name]</w:t>
      </w:r>
      <w:r w:rsidR="00EA7276" w:rsidRPr="008D0A37">
        <w:rPr>
          <w:rFonts w:ascii="Times New Roman" w:hAnsi="Times New Roman"/>
          <w:sz w:val="24"/>
        </w:rPr>
        <w:t xml:space="preserve"> </w:t>
      </w:r>
      <w:r w:rsidRPr="00460EE0">
        <w:rPr>
          <w:rFonts w:ascii="Times New Roman" w:eastAsia="Times New Roman" w:hAnsi="Times New Roman" w:cs="Times New Roman"/>
          <w:b w:val="0"/>
          <w:sz w:val="24"/>
          <w:szCs w:val="24"/>
        </w:rPr>
        <w:t>codebase to</w:t>
      </w:r>
      <w:r w:rsidR="00EA7276" w:rsidRPr="00460EE0">
        <w:rPr>
          <w:rFonts w:ascii="Times New Roman" w:eastAsia="Times New Roman" w:hAnsi="Times New Roman" w:cs="Times New Roman"/>
          <w:b w:val="0"/>
          <w:sz w:val="24"/>
          <w:szCs w:val="24"/>
        </w:rPr>
        <w:t xml:space="preserve"> enable a comprehensive network and security </w:t>
      </w:r>
      <w:r w:rsidRPr="00460EE0">
        <w:rPr>
          <w:rFonts w:ascii="Times New Roman" w:eastAsia="Times New Roman" w:hAnsi="Times New Roman" w:cs="Times New Roman"/>
          <w:b w:val="0"/>
          <w:sz w:val="24"/>
          <w:szCs w:val="24"/>
        </w:rPr>
        <w:t xml:space="preserve">fabric </w:t>
      </w:r>
      <w:r w:rsidR="00EA7276" w:rsidRPr="00460EE0">
        <w:rPr>
          <w:rFonts w:ascii="Times New Roman" w:eastAsia="Times New Roman" w:hAnsi="Times New Roman" w:cs="Times New Roman"/>
          <w:b w:val="0"/>
          <w:sz w:val="24"/>
          <w:szCs w:val="24"/>
        </w:rPr>
        <w:t xml:space="preserve">that encompasses various </w:t>
      </w:r>
      <w:r w:rsidRPr="00460EE0">
        <w:rPr>
          <w:rFonts w:ascii="Times New Roman" w:eastAsia="Times New Roman" w:hAnsi="Times New Roman" w:cs="Times New Roman"/>
          <w:b w:val="0"/>
          <w:sz w:val="24"/>
          <w:szCs w:val="24"/>
        </w:rPr>
        <w:t>open source ecosystems, including virtual machine</w:t>
      </w:r>
      <w:r w:rsidR="00EA7276" w:rsidRPr="00460EE0">
        <w:rPr>
          <w:rFonts w:ascii="Times New Roman" w:eastAsia="Times New Roman" w:hAnsi="Times New Roman" w:cs="Times New Roman"/>
          <w:b w:val="0"/>
          <w:sz w:val="24"/>
          <w:szCs w:val="24"/>
        </w:rPr>
        <w:t>-</w:t>
      </w:r>
      <w:r w:rsidRPr="00460EE0">
        <w:rPr>
          <w:rFonts w:ascii="Times New Roman" w:eastAsia="Times New Roman" w:hAnsi="Times New Roman" w:cs="Times New Roman"/>
          <w:b w:val="0"/>
          <w:sz w:val="24"/>
          <w:szCs w:val="24"/>
        </w:rPr>
        <w:t>based public and private clouds, container</w:t>
      </w:r>
      <w:r w:rsidR="00EA7276" w:rsidRPr="00460EE0">
        <w:rPr>
          <w:rFonts w:ascii="Times New Roman" w:eastAsia="Times New Roman" w:hAnsi="Times New Roman" w:cs="Times New Roman"/>
          <w:b w:val="0"/>
          <w:sz w:val="24"/>
          <w:szCs w:val="24"/>
        </w:rPr>
        <w:t>-</w:t>
      </w:r>
      <w:r w:rsidRPr="00460EE0">
        <w:rPr>
          <w:rFonts w:ascii="Times New Roman" w:eastAsia="Times New Roman" w:hAnsi="Times New Roman" w:cs="Times New Roman"/>
          <w:b w:val="0"/>
          <w:sz w:val="24"/>
          <w:szCs w:val="24"/>
        </w:rPr>
        <w:t>based clouds and ecosystems and other computational platforms. The community’s goal is to maintain and improve the production</w:t>
      </w:r>
      <w:r w:rsidR="00EA7276" w:rsidRPr="00460EE0">
        <w:rPr>
          <w:rFonts w:ascii="Times New Roman" w:eastAsia="Times New Roman" w:hAnsi="Times New Roman" w:cs="Times New Roman"/>
          <w:b w:val="0"/>
          <w:sz w:val="24"/>
          <w:szCs w:val="24"/>
        </w:rPr>
        <w:t>-</w:t>
      </w:r>
      <w:r w:rsidRPr="00460EE0">
        <w:rPr>
          <w:rFonts w:ascii="Times New Roman" w:eastAsia="Times New Roman" w:hAnsi="Times New Roman" w:cs="Times New Roman"/>
          <w:b w:val="0"/>
          <w:sz w:val="24"/>
          <w:szCs w:val="24"/>
        </w:rPr>
        <w:t xml:space="preserve">ready and scalable nature of the </w:t>
      </w:r>
      <w:r w:rsidR="00EA7276" w:rsidRPr="00460EE0">
        <w:rPr>
          <w:rFonts w:ascii="Times New Roman" w:eastAsia="Times New Roman" w:hAnsi="Times New Roman" w:cs="Times New Roman"/>
          <w:b w:val="0"/>
          <w:sz w:val="24"/>
          <w:szCs w:val="24"/>
        </w:rPr>
        <w:t>P</w:t>
      </w:r>
      <w:r w:rsidRPr="00460EE0">
        <w:rPr>
          <w:rFonts w:ascii="Times New Roman" w:eastAsia="Times New Roman" w:hAnsi="Times New Roman" w:cs="Times New Roman"/>
          <w:b w:val="0"/>
          <w:sz w:val="24"/>
          <w:szCs w:val="24"/>
        </w:rPr>
        <w:t xml:space="preserve">roject while accelerating development and attracting additional developers and users to the platform. </w:t>
      </w:r>
    </w:p>
    <w:p w14:paraId="49598B6E" w14:textId="7195839E" w:rsidR="00460EE0" w:rsidRPr="008D0A37" w:rsidRDefault="00C27E7D" w:rsidP="008D0A37">
      <w:pPr>
        <w:pStyle w:val="Heading1"/>
        <w:keepNext w:val="0"/>
        <w:numPr>
          <w:ilvl w:val="1"/>
          <w:numId w:val="54"/>
        </w:numPr>
        <w:spacing w:before="0"/>
        <w:rPr>
          <w:rFonts w:ascii="Times New Roman" w:hAnsi="Times New Roman"/>
          <w:b w:val="0"/>
          <w:sz w:val="24"/>
        </w:rPr>
      </w:pPr>
      <w:r w:rsidRPr="00460EE0">
        <w:rPr>
          <w:rFonts w:ascii="Times New Roman" w:eastAsia="Times New Roman" w:hAnsi="Times New Roman" w:cs="Times New Roman"/>
          <w:b w:val="0"/>
          <w:sz w:val="24"/>
          <w:szCs w:val="24"/>
        </w:rPr>
        <w:t xml:space="preserve">The scope of the Project includes development of the </w:t>
      </w:r>
      <w:r w:rsidR="00EA7276" w:rsidRPr="002D04DD">
        <w:rPr>
          <w:rFonts w:ascii="Times New Roman" w:eastAsia="Times New Roman" w:hAnsi="Times New Roman" w:cs="Times New Roman"/>
          <w:sz w:val="24"/>
          <w:szCs w:val="24"/>
          <w:highlight w:val="yellow"/>
        </w:rPr>
        <w:t>[Project Name]</w:t>
      </w:r>
      <w:r w:rsidR="00EA7276" w:rsidRPr="00460EE0">
        <w:rPr>
          <w:rFonts w:ascii="Times New Roman" w:eastAsia="Times New Roman" w:hAnsi="Times New Roman" w:cs="Times New Roman"/>
          <w:b w:val="0"/>
          <w:sz w:val="24"/>
          <w:szCs w:val="24"/>
        </w:rPr>
        <w:t xml:space="preserve"> </w:t>
      </w:r>
      <w:r w:rsidRPr="00460EE0">
        <w:rPr>
          <w:rFonts w:ascii="Times New Roman" w:eastAsia="Times New Roman" w:hAnsi="Times New Roman" w:cs="Times New Roman"/>
          <w:b w:val="0"/>
          <w:sz w:val="24"/>
          <w:szCs w:val="24"/>
        </w:rPr>
        <w:t xml:space="preserve">code base under an OSI-approved open source license supporting the mission, including documentation, testing, integration and the creation of other artifacts that aid the development, deployment, operation or adoption of the </w:t>
      </w:r>
      <w:r w:rsidR="00EA7276" w:rsidRPr="002D04DD">
        <w:rPr>
          <w:rFonts w:ascii="Times New Roman" w:eastAsia="Times New Roman" w:hAnsi="Times New Roman" w:cs="Times New Roman"/>
          <w:sz w:val="24"/>
          <w:szCs w:val="24"/>
          <w:highlight w:val="yellow"/>
        </w:rPr>
        <w:t>[Project Name]</w:t>
      </w:r>
      <w:r w:rsidR="00EA7276" w:rsidRPr="00460EE0">
        <w:rPr>
          <w:rFonts w:ascii="Times New Roman" w:eastAsia="Times New Roman" w:hAnsi="Times New Roman" w:cs="Times New Roman"/>
          <w:b w:val="0"/>
          <w:sz w:val="24"/>
          <w:szCs w:val="24"/>
        </w:rPr>
        <w:t xml:space="preserve"> </w:t>
      </w:r>
      <w:r w:rsidRPr="00460EE0">
        <w:rPr>
          <w:rFonts w:ascii="Times New Roman" w:eastAsia="Times New Roman" w:hAnsi="Times New Roman" w:cs="Times New Roman"/>
          <w:b w:val="0"/>
          <w:sz w:val="24"/>
          <w:szCs w:val="24"/>
        </w:rPr>
        <w:t>project.</w:t>
      </w:r>
    </w:p>
    <w:p w14:paraId="6F69EB1B" w14:textId="77777777" w:rsidR="00460EE0" w:rsidRPr="008D0A37" w:rsidRDefault="00460EE0" w:rsidP="008D0A37">
      <w:pPr>
        <w:pStyle w:val="Heading1"/>
        <w:keepNext w:val="0"/>
        <w:numPr>
          <w:ilvl w:val="0"/>
          <w:numId w:val="54"/>
        </w:numPr>
        <w:spacing w:before="0"/>
        <w:rPr>
          <w:rFonts w:ascii="Times New Roman" w:eastAsia="Times New Roman" w:hAnsi="Times New Roman" w:cs="Times New Roman"/>
          <w:sz w:val="24"/>
          <w:szCs w:val="24"/>
        </w:rPr>
      </w:pPr>
      <w:r w:rsidRPr="00460EE0">
        <w:rPr>
          <w:rFonts w:ascii="Times New Roman" w:hAnsi="Times New Roman" w:cs="Times New Roman"/>
          <w:sz w:val="24"/>
          <w:szCs w:val="24"/>
        </w:rPr>
        <w:t xml:space="preserve">Technical </w:t>
      </w:r>
      <w:r w:rsidRPr="008D0A37">
        <w:rPr>
          <w:rFonts w:ascii="Times New Roman" w:hAnsi="Times New Roman" w:cs="Times New Roman"/>
          <w:sz w:val="24"/>
          <w:szCs w:val="24"/>
        </w:rPr>
        <w:t>Steering Committee</w:t>
      </w:r>
    </w:p>
    <w:p w14:paraId="65744F6D" w14:textId="690AE507" w:rsidR="00460EE0" w:rsidRPr="008D0A37" w:rsidRDefault="00C27E7D" w:rsidP="008D0A37">
      <w:pPr>
        <w:pStyle w:val="Heading1"/>
        <w:keepNext w:val="0"/>
        <w:numPr>
          <w:ilvl w:val="1"/>
          <w:numId w:val="54"/>
        </w:numPr>
        <w:spacing w:before="0"/>
        <w:rPr>
          <w:rFonts w:ascii="Times New Roman" w:hAnsi="Times New Roman" w:cs="Times New Roman"/>
          <w:b w:val="0"/>
          <w:sz w:val="24"/>
        </w:rPr>
      </w:pPr>
      <w:r w:rsidRPr="008D0A37">
        <w:rPr>
          <w:rFonts w:ascii="Times New Roman" w:hAnsi="Times New Roman" w:cs="Times New Roman"/>
          <w:b w:val="0"/>
          <w:sz w:val="24"/>
          <w:szCs w:val="24"/>
        </w:rPr>
        <w:t xml:space="preserve">The </w:t>
      </w:r>
      <w:r w:rsidR="005E098F" w:rsidRPr="008D0A37">
        <w:rPr>
          <w:rFonts w:ascii="Times New Roman" w:hAnsi="Times New Roman" w:cs="Times New Roman"/>
          <w:b w:val="0"/>
          <w:sz w:val="24"/>
          <w:szCs w:val="24"/>
        </w:rPr>
        <w:t>TSC</w:t>
      </w:r>
      <w:r w:rsidRPr="008D0A37">
        <w:rPr>
          <w:rFonts w:ascii="Times New Roman" w:hAnsi="Times New Roman" w:cs="Times New Roman"/>
          <w:b w:val="0"/>
          <w:sz w:val="24"/>
          <w:szCs w:val="24"/>
        </w:rPr>
        <w:t xml:space="preserve"> </w:t>
      </w:r>
      <w:r w:rsidR="003E1540" w:rsidRPr="008D0A37">
        <w:rPr>
          <w:rFonts w:ascii="Times New Roman" w:hAnsi="Times New Roman" w:cs="Times New Roman"/>
          <w:b w:val="0"/>
          <w:sz w:val="24"/>
          <w:szCs w:val="24"/>
        </w:rPr>
        <w:t>is</w:t>
      </w:r>
      <w:r w:rsidRPr="008D0A37">
        <w:rPr>
          <w:rFonts w:ascii="Times New Roman" w:hAnsi="Times New Roman" w:cs="Times New Roman"/>
          <w:b w:val="0"/>
          <w:sz w:val="24"/>
          <w:szCs w:val="24"/>
        </w:rPr>
        <w:t xml:space="preserve"> responsible for</w:t>
      </w:r>
      <w:r w:rsidR="005E098F" w:rsidRPr="008D0A37">
        <w:rPr>
          <w:rFonts w:ascii="Times New Roman" w:hAnsi="Times New Roman" w:cs="Times New Roman"/>
          <w:b w:val="0"/>
          <w:sz w:val="24"/>
          <w:szCs w:val="24"/>
        </w:rPr>
        <w:t>:</w:t>
      </w:r>
    </w:p>
    <w:p w14:paraId="4CE65B10" w14:textId="77777777" w:rsidR="00460EE0" w:rsidRPr="008D0A37" w:rsidRDefault="00C27E7D" w:rsidP="008D0A37">
      <w:pPr>
        <w:pStyle w:val="Heading1"/>
        <w:keepNext w:val="0"/>
        <w:numPr>
          <w:ilvl w:val="2"/>
          <w:numId w:val="54"/>
        </w:numPr>
        <w:spacing w:before="0"/>
        <w:rPr>
          <w:rFonts w:ascii="Times New Roman" w:hAnsi="Times New Roman" w:cs="Times New Roman"/>
          <w:b w:val="0"/>
          <w:sz w:val="24"/>
        </w:rPr>
      </w:pPr>
      <w:r w:rsidRPr="008D0A37">
        <w:rPr>
          <w:rFonts w:ascii="Times New Roman" w:eastAsia="Times New Roman" w:hAnsi="Times New Roman" w:cs="Times New Roman"/>
          <w:b w:val="0"/>
          <w:sz w:val="24"/>
          <w:szCs w:val="24"/>
        </w:rPr>
        <w:lastRenderedPageBreak/>
        <w:t>Setting high level architecture goals and coordinating overall project architecture and technical direction</w:t>
      </w:r>
    </w:p>
    <w:p w14:paraId="66B5B76C" w14:textId="77777777" w:rsidR="00460EE0" w:rsidRPr="008D0A37" w:rsidRDefault="00C27E7D" w:rsidP="008D0A37">
      <w:pPr>
        <w:pStyle w:val="Heading1"/>
        <w:keepNext w:val="0"/>
        <w:numPr>
          <w:ilvl w:val="2"/>
          <w:numId w:val="54"/>
        </w:numPr>
        <w:spacing w:before="0"/>
        <w:rPr>
          <w:rFonts w:ascii="Times New Roman" w:hAnsi="Times New Roman" w:cs="Times New Roman"/>
          <w:b w:val="0"/>
          <w:sz w:val="24"/>
        </w:rPr>
      </w:pPr>
      <w:r w:rsidRPr="008D0A37">
        <w:rPr>
          <w:rFonts w:ascii="Times New Roman" w:eastAsia="Times New Roman" w:hAnsi="Times New Roman" w:cs="Times New Roman"/>
          <w:b w:val="0"/>
          <w:sz w:val="24"/>
          <w:szCs w:val="24"/>
        </w:rPr>
        <w:t>Selecting technology stack, software features and supported hardware including</w:t>
      </w:r>
    </w:p>
    <w:p w14:paraId="43A2EFF9" w14:textId="77777777" w:rsidR="00460EE0" w:rsidRPr="008D0A37" w:rsidRDefault="00C27E7D" w:rsidP="008D0A37">
      <w:pPr>
        <w:pStyle w:val="Heading1"/>
        <w:keepNext w:val="0"/>
        <w:numPr>
          <w:ilvl w:val="2"/>
          <w:numId w:val="54"/>
        </w:numPr>
        <w:spacing w:before="0"/>
        <w:rPr>
          <w:rFonts w:ascii="Times New Roman" w:hAnsi="Times New Roman" w:cs="Times New Roman"/>
          <w:b w:val="0"/>
          <w:sz w:val="24"/>
          <w:szCs w:val="24"/>
        </w:rPr>
      </w:pPr>
      <w:r w:rsidRPr="008D0A37">
        <w:rPr>
          <w:rFonts w:ascii="Times New Roman" w:eastAsia="Times New Roman" w:hAnsi="Times New Roman" w:cs="Times New Roman"/>
          <w:b w:val="0"/>
          <w:sz w:val="24"/>
          <w:szCs w:val="24"/>
        </w:rPr>
        <w:t>approving project or system proposals (including, but not limited to, incubation, deprecation, and changes to a sub-project’s scope);</w:t>
      </w:r>
    </w:p>
    <w:p w14:paraId="51B30767" w14:textId="2E91E055" w:rsidR="00460EE0" w:rsidRPr="008D0A37" w:rsidRDefault="00C27E7D" w:rsidP="008D0A37">
      <w:pPr>
        <w:pStyle w:val="Heading1"/>
        <w:keepNext w:val="0"/>
        <w:numPr>
          <w:ilvl w:val="2"/>
          <w:numId w:val="54"/>
        </w:numPr>
        <w:spacing w:before="0"/>
        <w:rPr>
          <w:rFonts w:ascii="Times New Roman" w:hAnsi="Times New Roman" w:cs="Times New Roman"/>
          <w:b w:val="0"/>
          <w:sz w:val="24"/>
          <w:szCs w:val="24"/>
        </w:rPr>
      </w:pPr>
      <w:r w:rsidRPr="008D0A37">
        <w:rPr>
          <w:rFonts w:ascii="Times New Roman" w:eastAsia="Times New Roman" w:hAnsi="Times New Roman" w:cs="Times New Roman"/>
          <w:b w:val="0"/>
          <w:sz w:val="24"/>
          <w:szCs w:val="24"/>
        </w:rPr>
        <w:t xml:space="preserve">organizing sub-projects and removing </w:t>
      </w:r>
      <w:ins w:id="1" w:author="Gregory Elkinbard" w:date="2018-02-16T11:42:00Z">
        <w:r w:rsidR="00EE31A4">
          <w:rPr>
            <w:rFonts w:ascii="Times New Roman" w:eastAsia="Times New Roman" w:hAnsi="Times New Roman" w:cs="Times New Roman"/>
            <w:b w:val="0"/>
            <w:sz w:val="24"/>
            <w:szCs w:val="24"/>
          </w:rPr>
          <w:t>sub-</w:t>
        </w:r>
      </w:ins>
      <w:r w:rsidRPr="008D0A37">
        <w:rPr>
          <w:rFonts w:ascii="Times New Roman" w:eastAsia="Times New Roman" w:hAnsi="Times New Roman" w:cs="Times New Roman"/>
          <w:b w:val="0"/>
          <w:sz w:val="24"/>
          <w:szCs w:val="24"/>
        </w:rPr>
        <w:t>projects;</w:t>
      </w:r>
    </w:p>
    <w:p w14:paraId="0B45512D" w14:textId="62012E29" w:rsidR="00460EE0" w:rsidRPr="008D0A37" w:rsidRDefault="00C27E7D" w:rsidP="008D0A37">
      <w:pPr>
        <w:pStyle w:val="Heading1"/>
        <w:keepNext w:val="0"/>
        <w:numPr>
          <w:ilvl w:val="2"/>
          <w:numId w:val="54"/>
        </w:numPr>
        <w:spacing w:before="0"/>
        <w:rPr>
          <w:rFonts w:ascii="Times New Roman" w:eastAsia="Times New Roman" w:hAnsi="Times New Roman" w:cs="Times New Roman"/>
          <w:b w:val="0"/>
          <w:sz w:val="24"/>
          <w:szCs w:val="24"/>
        </w:rPr>
      </w:pPr>
      <w:r w:rsidRPr="008D0A37">
        <w:rPr>
          <w:rFonts w:ascii="Times New Roman" w:eastAsia="Times New Roman" w:hAnsi="Times New Roman" w:cs="Times New Roman"/>
          <w:b w:val="0"/>
          <w:sz w:val="24"/>
          <w:szCs w:val="24"/>
        </w:rPr>
        <w:t xml:space="preserve">Developing </w:t>
      </w:r>
      <w:r w:rsidR="007B394C" w:rsidRPr="008D0A37">
        <w:rPr>
          <w:rFonts w:ascii="Times New Roman" w:eastAsia="Times New Roman" w:hAnsi="Times New Roman" w:cs="Times New Roman"/>
          <w:b w:val="0"/>
          <w:sz w:val="24"/>
          <w:szCs w:val="24"/>
        </w:rPr>
        <w:t>P</w:t>
      </w:r>
      <w:r w:rsidRPr="008D0A37">
        <w:rPr>
          <w:rFonts w:ascii="Times New Roman" w:eastAsia="Times New Roman" w:hAnsi="Times New Roman" w:cs="Times New Roman"/>
          <w:b w:val="0"/>
          <w:sz w:val="24"/>
          <w:szCs w:val="24"/>
        </w:rPr>
        <w:t xml:space="preserve">roject </w:t>
      </w:r>
      <w:r w:rsidR="007B394C" w:rsidRPr="008D0A37">
        <w:rPr>
          <w:rFonts w:ascii="Times New Roman" w:eastAsia="Times New Roman" w:hAnsi="Times New Roman" w:cs="Times New Roman"/>
          <w:b w:val="0"/>
          <w:sz w:val="24"/>
          <w:szCs w:val="24"/>
        </w:rPr>
        <w:t>u</w:t>
      </w:r>
      <w:r w:rsidRPr="008D0A37">
        <w:rPr>
          <w:rFonts w:ascii="Times New Roman" w:eastAsia="Times New Roman" w:hAnsi="Times New Roman" w:cs="Times New Roman"/>
          <w:b w:val="0"/>
          <w:sz w:val="24"/>
          <w:szCs w:val="24"/>
        </w:rPr>
        <w:t xml:space="preserve">se </w:t>
      </w:r>
      <w:r w:rsidR="007B394C" w:rsidRPr="008D0A37">
        <w:rPr>
          <w:rFonts w:ascii="Times New Roman" w:eastAsia="Times New Roman" w:hAnsi="Times New Roman" w:cs="Times New Roman"/>
          <w:b w:val="0"/>
          <w:sz w:val="24"/>
          <w:szCs w:val="24"/>
        </w:rPr>
        <w:t>c</w:t>
      </w:r>
      <w:r w:rsidRPr="008D0A37">
        <w:rPr>
          <w:rFonts w:ascii="Times New Roman" w:eastAsia="Times New Roman" w:hAnsi="Times New Roman" w:cs="Times New Roman"/>
          <w:b w:val="0"/>
          <w:sz w:val="24"/>
          <w:szCs w:val="24"/>
        </w:rPr>
        <w:t>ases</w:t>
      </w:r>
      <w:r w:rsidR="00BC27EB" w:rsidRPr="008D0A37">
        <w:rPr>
          <w:rFonts w:ascii="Times New Roman" w:eastAsia="Times New Roman" w:hAnsi="Times New Roman" w:cs="Times New Roman"/>
          <w:b w:val="0"/>
          <w:sz w:val="24"/>
          <w:szCs w:val="24"/>
        </w:rPr>
        <w:t>;</w:t>
      </w:r>
      <w:r w:rsidRPr="008D0A37">
        <w:rPr>
          <w:rFonts w:ascii="Times New Roman" w:eastAsia="Times New Roman" w:hAnsi="Times New Roman" w:cs="Times New Roman"/>
          <w:b w:val="0"/>
          <w:sz w:val="24"/>
          <w:szCs w:val="24"/>
        </w:rPr>
        <w:t xml:space="preserve"> </w:t>
      </w:r>
    </w:p>
    <w:p w14:paraId="58F24ED3" w14:textId="62DC7E27" w:rsidR="00460EE0" w:rsidRPr="008D0A37" w:rsidRDefault="00C27E7D" w:rsidP="008D0A37">
      <w:pPr>
        <w:pStyle w:val="Heading1"/>
        <w:keepNext w:val="0"/>
        <w:numPr>
          <w:ilvl w:val="2"/>
          <w:numId w:val="54"/>
        </w:numPr>
        <w:spacing w:before="0"/>
        <w:rPr>
          <w:rFonts w:ascii="Times New Roman" w:hAnsi="Times New Roman" w:cs="Times New Roman"/>
          <w:b w:val="0"/>
          <w:sz w:val="24"/>
          <w:szCs w:val="24"/>
        </w:rPr>
      </w:pPr>
      <w:r w:rsidRPr="008D0A37">
        <w:rPr>
          <w:rFonts w:ascii="Times New Roman" w:eastAsia="Times New Roman" w:hAnsi="Times New Roman" w:cs="Times New Roman"/>
          <w:b w:val="0"/>
          <w:sz w:val="24"/>
          <w:szCs w:val="24"/>
        </w:rPr>
        <w:t xml:space="preserve">Defining and monitoring Project technical processes and interfaces with </w:t>
      </w:r>
      <w:r w:rsidR="007B394C" w:rsidRPr="008D0A37">
        <w:rPr>
          <w:rFonts w:ascii="Times New Roman" w:eastAsia="Times New Roman" w:hAnsi="Times New Roman" w:cs="Times New Roman"/>
          <w:b w:val="0"/>
          <w:sz w:val="24"/>
          <w:szCs w:val="24"/>
        </w:rPr>
        <w:t xml:space="preserve">third </w:t>
      </w:r>
      <w:r w:rsidRPr="008D0A37">
        <w:rPr>
          <w:rFonts w:ascii="Times New Roman" w:eastAsia="Times New Roman" w:hAnsi="Times New Roman" w:cs="Times New Roman"/>
          <w:b w:val="0"/>
          <w:sz w:val="24"/>
          <w:szCs w:val="24"/>
        </w:rPr>
        <w:t>party code and external projects including</w:t>
      </w:r>
      <w:r w:rsidR="007B394C" w:rsidRPr="008D0A37">
        <w:rPr>
          <w:rFonts w:ascii="Times New Roman" w:eastAsia="Times New Roman" w:hAnsi="Times New Roman" w:cs="Times New Roman"/>
          <w:b w:val="0"/>
          <w:sz w:val="24"/>
          <w:szCs w:val="24"/>
        </w:rPr>
        <w:t xml:space="preserve"> </w:t>
      </w:r>
      <w:r w:rsidRPr="008D0A37">
        <w:rPr>
          <w:rFonts w:ascii="Times New Roman" w:eastAsia="Times New Roman" w:hAnsi="Times New Roman" w:cs="Times New Roman"/>
          <w:b w:val="0"/>
          <w:sz w:val="24"/>
          <w:szCs w:val="24"/>
        </w:rPr>
        <w:t>creating sub-committees or working groups to focus on cross-project technical issues and requirements</w:t>
      </w:r>
      <w:r w:rsidR="00BC27EB" w:rsidRPr="008D0A37">
        <w:rPr>
          <w:rFonts w:ascii="Times New Roman" w:eastAsia="Times New Roman" w:hAnsi="Times New Roman" w:cs="Times New Roman"/>
          <w:b w:val="0"/>
          <w:sz w:val="24"/>
          <w:szCs w:val="24"/>
        </w:rPr>
        <w:t>;</w:t>
      </w:r>
    </w:p>
    <w:p w14:paraId="1D452C09" w14:textId="69D80B98" w:rsidR="00460EE0" w:rsidRPr="008D0A37" w:rsidRDefault="00BC27EB" w:rsidP="008D0A37">
      <w:pPr>
        <w:pStyle w:val="Heading1"/>
        <w:keepNext w:val="0"/>
        <w:numPr>
          <w:ilvl w:val="2"/>
          <w:numId w:val="54"/>
        </w:numPr>
        <w:spacing w:before="0"/>
        <w:rPr>
          <w:rFonts w:ascii="Times New Roman" w:hAnsi="Times New Roman" w:cs="Times New Roman"/>
          <w:b w:val="0"/>
          <w:sz w:val="24"/>
          <w:szCs w:val="24"/>
        </w:rPr>
      </w:pPr>
      <w:r w:rsidRPr="008D0A37">
        <w:rPr>
          <w:rFonts w:ascii="Times New Roman" w:eastAsia="Times New Roman" w:hAnsi="Times New Roman" w:cs="Times New Roman"/>
          <w:b w:val="0"/>
          <w:sz w:val="24"/>
          <w:szCs w:val="24"/>
        </w:rPr>
        <w:t xml:space="preserve">Overseeing the </w:t>
      </w:r>
      <w:r w:rsidR="00C27E7D" w:rsidRPr="008D0A37">
        <w:rPr>
          <w:rFonts w:ascii="Times New Roman" w:eastAsia="Times New Roman" w:hAnsi="Times New Roman" w:cs="Times New Roman"/>
          <w:b w:val="0"/>
          <w:sz w:val="24"/>
          <w:szCs w:val="24"/>
        </w:rPr>
        <w:t xml:space="preserve">Infrastructure Working Group </w:t>
      </w:r>
      <w:r w:rsidR="008D0A37">
        <w:rPr>
          <w:rFonts w:ascii="Times New Roman" w:eastAsia="Times New Roman" w:hAnsi="Times New Roman" w:cs="Times New Roman"/>
          <w:b w:val="0"/>
          <w:sz w:val="24"/>
          <w:szCs w:val="24"/>
        </w:rPr>
        <w:t>other TSC working groups</w:t>
      </w:r>
      <w:r w:rsidR="00C27E7D" w:rsidRPr="008D0A37">
        <w:rPr>
          <w:rFonts w:ascii="Times New Roman" w:eastAsia="Times New Roman" w:hAnsi="Times New Roman" w:cs="Times New Roman"/>
          <w:b w:val="0"/>
          <w:sz w:val="24"/>
          <w:szCs w:val="24"/>
        </w:rPr>
        <w:t>;</w:t>
      </w:r>
    </w:p>
    <w:p w14:paraId="14B5EF71" w14:textId="2041C00E" w:rsidR="00460EE0" w:rsidRPr="008D0A37" w:rsidRDefault="00BC27EB" w:rsidP="008D0A37">
      <w:pPr>
        <w:pStyle w:val="Heading1"/>
        <w:keepNext w:val="0"/>
        <w:numPr>
          <w:ilvl w:val="2"/>
          <w:numId w:val="54"/>
        </w:numPr>
        <w:spacing w:before="0"/>
        <w:rPr>
          <w:rFonts w:ascii="Times New Roman" w:hAnsi="Times New Roman" w:cs="Times New Roman"/>
          <w:b w:val="0"/>
          <w:sz w:val="24"/>
          <w:szCs w:val="24"/>
        </w:rPr>
      </w:pPr>
      <w:r w:rsidRPr="008D0A37">
        <w:rPr>
          <w:rFonts w:ascii="Times New Roman" w:eastAsia="Times New Roman" w:hAnsi="Times New Roman" w:cs="Times New Roman"/>
          <w:b w:val="0"/>
          <w:sz w:val="24"/>
          <w:szCs w:val="24"/>
        </w:rPr>
        <w:t>A</w:t>
      </w:r>
      <w:r w:rsidR="00C27E7D" w:rsidRPr="008D0A37">
        <w:rPr>
          <w:rFonts w:ascii="Times New Roman" w:eastAsia="Times New Roman" w:hAnsi="Times New Roman" w:cs="Times New Roman"/>
          <w:b w:val="0"/>
          <w:sz w:val="24"/>
          <w:szCs w:val="24"/>
        </w:rPr>
        <w:t>ppointing representatives to work with other open source or open standards communities;</w:t>
      </w:r>
    </w:p>
    <w:p w14:paraId="36EA8D05" w14:textId="157199E7" w:rsidR="00460EE0" w:rsidRPr="008D0A37" w:rsidRDefault="00BC27EB" w:rsidP="008D0A37">
      <w:pPr>
        <w:pStyle w:val="Heading1"/>
        <w:keepNext w:val="0"/>
        <w:numPr>
          <w:ilvl w:val="2"/>
          <w:numId w:val="54"/>
        </w:numPr>
        <w:spacing w:before="0"/>
        <w:rPr>
          <w:rFonts w:ascii="Times New Roman" w:hAnsi="Times New Roman" w:cs="Times New Roman"/>
          <w:b w:val="0"/>
          <w:sz w:val="24"/>
          <w:szCs w:val="24"/>
        </w:rPr>
      </w:pPr>
      <w:r w:rsidRPr="008D0A37">
        <w:rPr>
          <w:rFonts w:ascii="Times New Roman" w:eastAsia="Times New Roman" w:hAnsi="Times New Roman" w:cs="Times New Roman"/>
          <w:b w:val="0"/>
          <w:sz w:val="24"/>
          <w:szCs w:val="24"/>
        </w:rPr>
        <w:t>E</w:t>
      </w:r>
      <w:r w:rsidR="00C27E7D" w:rsidRPr="008D0A37">
        <w:rPr>
          <w:rFonts w:ascii="Times New Roman" w:eastAsia="Times New Roman" w:hAnsi="Times New Roman" w:cs="Times New Roman"/>
          <w:b w:val="0"/>
          <w:sz w:val="24"/>
          <w:szCs w:val="24"/>
        </w:rPr>
        <w:t>stablishing community norms, workflows, issuing releases, and security issue reporting policies;</w:t>
      </w:r>
    </w:p>
    <w:p w14:paraId="7BBC869C" w14:textId="43BC4949" w:rsidR="00460EE0" w:rsidRPr="008D0A37" w:rsidRDefault="00BC27EB" w:rsidP="008D0A37">
      <w:pPr>
        <w:pStyle w:val="Heading1"/>
        <w:keepNext w:val="0"/>
        <w:numPr>
          <w:ilvl w:val="2"/>
          <w:numId w:val="54"/>
        </w:numPr>
        <w:spacing w:before="0"/>
        <w:rPr>
          <w:rFonts w:ascii="Times New Roman" w:hAnsi="Times New Roman" w:cs="Times New Roman"/>
          <w:b w:val="0"/>
          <w:sz w:val="24"/>
          <w:szCs w:val="24"/>
        </w:rPr>
      </w:pPr>
      <w:r w:rsidRPr="008D0A37">
        <w:rPr>
          <w:rFonts w:ascii="Times New Roman" w:eastAsia="Times New Roman" w:hAnsi="Times New Roman" w:cs="Times New Roman"/>
          <w:b w:val="0"/>
          <w:sz w:val="24"/>
          <w:szCs w:val="24"/>
        </w:rPr>
        <w:t>A</w:t>
      </w:r>
      <w:r w:rsidR="00C27E7D" w:rsidRPr="008D0A37">
        <w:rPr>
          <w:rFonts w:ascii="Times New Roman" w:eastAsia="Times New Roman" w:hAnsi="Times New Roman" w:cs="Times New Roman"/>
          <w:b w:val="0"/>
          <w:sz w:val="24"/>
          <w:szCs w:val="24"/>
        </w:rPr>
        <w:t>pproving and implementing policies and processes for contributing (to be published in the CONTRIBUTING file) and coordinating with other project committees to resolve matters or concerns that ma</w:t>
      </w:r>
      <w:r w:rsidR="00B86041" w:rsidRPr="008D0A37">
        <w:rPr>
          <w:rFonts w:ascii="Times New Roman" w:eastAsia="Times New Roman" w:hAnsi="Times New Roman" w:cs="Times New Roman"/>
          <w:b w:val="0"/>
          <w:sz w:val="24"/>
          <w:szCs w:val="24"/>
        </w:rPr>
        <w:t xml:space="preserve">y arise as set forth in Section </w:t>
      </w:r>
      <w:r w:rsidR="0073133C">
        <w:rPr>
          <w:rFonts w:ascii="Times New Roman" w:eastAsia="Times New Roman" w:hAnsi="Times New Roman" w:cs="Times New Roman"/>
          <w:b w:val="0"/>
          <w:sz w:val="24"/>
          <w:szCs w:val="24"/>
        </w:rPr>
        <w:t>7</w:t>
      </w:r>
      <w:r w:rsidR="00C27E7D" w:rsidRPr="008D0A37">
        <w:rPr>
          <w:rFonts w:ascii="Times New Roman" w:eastAsia="Times New Roman" w:hAnsi="Times New Roman" w:cs="Times New Roman"/>
          <w:b w:val="0"/>
          <w:sz w:val="24"/>
          <w:szCs w:val="24"/>
        </w:rPr>
        <w:t xml:space="preserve"> of this Charter;</w:t>
      </w:r>
    </w:p>
    <w:p w14:paraId="1E18D752" w14:textId="77777777" w:rsidR="00460EE0" w:rsidRPr="008D0A37" w:rsidRDefault="00BC27EB" w:rsidP="008D0A37">
      <w:pPr>
        <w:pStyle w:val="Heading1"/>
        <w:keepNext w:val="0"/>
        <w:numPr>
          <w:ilvl w:val="2"/>
          <w:numId w:val="54"/>
        </w:numPr>
        <w:spacing w:before="0"/>
        <w:rPr>
          <w:rFonts w:ascii="Times New Roman" w:hAnsi="Times New Roman" w:cs="Times New Roman"/>
          <w:b w:val="0"/>
          <w:sz w:val="24"/>
          <w:szCs w:val="24"/>
        </w:rPr>
      </w:pPr>
      <w:r w:rsidRPr="008D0A37">
        <w:rPr>
          <w:rFonts w:ascii="Times New Roman" w:eastAsia="Times New Roman" w:hAnsi="Times New Roman" w:cs="Times New Roman"/>
          <w:b w:val="0"/>
          <w:sz w:val="24"/>
          <w:szCs w:val="24"/>
        </w:rPr>
        <w:t>Engaging in discussions</w:t>
      </w:r>
      <w:r w:rsidR="00C27E7D" w:rsidRPr="008D0A37">
        <w:rPr>
          <w:rFonts w:ascii="Times New Roman" w:eastAsia="Times New Roman" w:hAnsi="Times New Roman" w:cs="Times New Roman"/>
          <w:b w:val="0"/>
          <w:sz w:val="24"/>
          <w:szCs w:val="24"/>
        </w:rPr>
        <w:t xml:space="preserve">, seeking consensus, and where necessary, voting on technical matters relating to the code base that affect multiple projects; </w:t>
      </w:r>
    </w:p>
    <w:p w14:paraId="4BD42DC4" w14:textId="2F876188" w:rsidR="00460EE0" w:rsidRPr="008D0A37" w:rsidRDefault="007B394C" w:rsidP="008D0A37">
      <w:pPr>
        <w:pStyle w:val="Heading1"/>
        <w:keepNext w:val="0"/>
        <w:numPr>
          <w:ilvl w:val="2"/>
          <w:numId w:val="54"/>
        </w:numPr>
        <w:spacing w:before="0"/>
        <w:rPr>
          <w:rFonts w:ascii="Times New Roman" w:hAnsi="Times New Roman" w:cs="Times New Roman"/>
          <w:b w:val="0"/>
          <w:sz w:val="24"/>
          <w:szCs w:val="24"/>
        </w:rPr>
      </w:pPr>
      <w:r w:rsidRPr="008D0A37">
        <w:rPr>
          <w:rFonts w:ascii="Times New Roman" w:eastAsia="Times New Roman" w:hAnsi="Times New Roman" w:cs="Times New Roman"/>
          <w:b w:val="0"/>
          <w:sz w:val="24"/>
          <w:szCs w:val="24"/>
        </w:rPr>
        <w:t>Setting</w:t>
      </w:r>
      <w:r w:rsidR="00C27E7D" w:rsidRPr="008D0A37">
        <w:rPr>
          <w:rFonts w:ascii="Times New Roman" w:eastAsia="Times New Roman" w:hAnsi="Times New Roman" w:cs="Times New Roman"/>
          <w:b w:val="0"/>
          <w:sz w:val="24"/>
          <w:szCs w:val="24"/>
        </w:rPr>
        <w:t xml:space="preserve"> target dates for software development and test</w:t>
      </w:r>
      <w:r w:rsidRPr="008D0A37">
        <w:rPr>
          <w:rFonts w:ascii="Times New Roman" w:eastAsia="Times New Roman" w:hAnsi="Times New Roman" w:cs="Times New Roman"/>
          <w:b w:val="0"/>
          <w:sz w:val="24"/>
          <w:szCs w:val="24"/>
        </w:rPr>
        <w:t>ing;</w:t>
      </w:r>
    </w:p>
    <w:p w14:paraId="1339FE89" w14:textId="1BB8DEA4" w:rsidR="00460EE0" w:rsidRPr="008D0A37" w:rsidRDefault="00C27E7D" w:rsidP="008D0A37">
      <w:pPr>
        <w:pStyle w:val="Heading1"/>
        <w:keepNext w:val="0"/>
        <w:numPr>
          <w:ilvl w:val="2"/>
          <w:numId w:val="54"/>
        </w:numPr>
        <w:spacing w:before="0"/>
        <w:rPr>
          <w:rFonts w:ascii="Times New Roman" w:hAnsi="Times New Roman" w:cs="Times New Roman"/>
          <w:b w:val="0"/>
          <w:sz w:val="24"/>
          <w:szCs w:val="24"/>
        </w:rPr>
      </w:pPr>
      <w:r w:rsidRPr="008D0A37">
        <w:rPr>
          <w:rFonts w:ascii="Times New Roman" w:eastAsia="Times New Roman" w:hAnsi="Times New Roman" w:cs="Times New Roman"/>
          <w:b w:val="0"/>
          <w:sz w:val="24"/>
          <w:szCs w:val="24"/>
        </w:rPr>
        <w:t>Coordinat</w:t>
      </w:r>
      <w:r w:rsidR="007B394C" w:rsidRPr="008D0A37">
        <w:rPr>
          <w:rFonts w:ascii="Times New Roman" w:eastAsia="Times New Roman" w:hAnsi="Times New Roman" w:cs="Times New Roman"/>
          <w:b w:val="0"/>
          <w:sz w:val="24"/>
          <w:szCs w:val="24"/>
        </w:rPr>
        <w:t>ing</w:t>
      </w:r>
      <w:r w:rsidRPr="008D0A37">
        <w:rPr>
          <w:rFonts w:ascii="Times New Roman" w:eastAsia="Times New Roman" w:hAnsi="Times New Roman" w:cs="Times New Roman"/>
          <w:b w:val="0"/>
          <w:sz w:val="24"/>
          <w:szCs w:val="24"/>
        </w:rPr>
        <w:t xml:space="preserve"> any marketing, events, or communications regarding the Project with the</w:t>
      </w:r>
      <w:r w:rsidR="007B394C" w:rsidRPr="008D0A37">
        <w:rPr>
          <w:rFonts w:ascii="Times New Roman" w:eastAsia="Times New Roman" w:hAnsi="Times New Roman" w:cs="Times New Roman"/>
          <w:b w:val="0"/>
          <w:sz w:val="24"/>
          <w:szCs w:val="24"/>
        </w:rPr>
        <w:t xml:space="preserve"> Manager of LF Projects and the </w:t>
      </w:r>
      <w:r w:rsidR="009D7D73" w:rsidRPr="008D0A37">
        <w:rPr>
          <w:rFonts w:ascii="Times New Roman" w:eastAsia="Times New Roman" w:hAnsi="Times New Roman" w:cs="Times New Roman"/>
          <w:b w:val="0"/>
          <w:sz w:val="24"/>
          <w:szCs w:val="24"/>
        </w:rPr>
        <w:t>Marketing Advisory Council</w:t>
      </w:r>
      <w:r w:rsidR="007B394C" w:rsidRPr="008D0A37">
        <w:rPr>
          <w:rFonts w:ascii="Times New Roman" w:eastAsia="Times New Roman" w:hAnsi="Times New Roman" w:cs="Times New Roman"/>
          <w:b w:val="0"/>
          <w:sz w:val="24"/>
          <w:szCs w:val="24"/>
        </w:rPr>
        <w:t xml:space="preserve"> of the LF Networking Fund</w:t>
      </w:r>
      <w:r w:rsidR="00101ADF" w:rsidRPr="008D0A37">
        <w:rPr>
          <w:rFonts w:ascii="Times New Roman" w:eastAsia="Times New Roman" w:hAnsi="Times New Roman" w:cs="Times New Roman"/>
          <w:b w:val="0"/>
          <w:sz w:val="24"/>
          <w:szCs w:val="24"/>
        </w:rPr>
        <w:t xml:space="preserve"> of The Linux Foundation (“LFN”)</w:t>
      </w:r>
      <w:r w:rsidR="007B394C" w:rsidRPr="008D0A37">
        <w:rPr>
          <w:rFonts w:ascii="Times New Roman" w:eastAsia="Times New Roman" w:hAnsi="Times New Roman" w:cs="Times New Roman"/>
          <w:b w:val="0"/>
          <w:sz w:val="24"/>
          <w:szCs w:val="24"/>
        </w:rPr>
        <w:t>;</w:t>
      </w:r>
    </w:p>
    <w:p w14:paraId="68C8012F" w14:textId="1E41EF4E" w:rsidR="00460EE0" w:rsidRPr="008D0A37" w:rsidRDefault="00C27E7D" w:rsidP="008D0A37">
      <w:pPr>
        <w:pStyle w:val="Heading1"/>
        <w:keepNext w:val="0"/>
        <w:numPr>
          <w:ilvl w:val="2"/>
          <w:numId w:val="54"/>
        </w:numPr>
        <w:spacing w:before="0"/>
        <w:rPr>
          <w:rFonts w:ascii="Times New Roman" w:hAnsi="Times New Roman" w:cs="Times New Roman"/>
          <w:b w:val="0"/>
          <w:sz w:val="24"/>
          <w:szCs w:val="24"/>
        </w:rPr>
      </w:pPr>
      <w:r w:rsidRPr="008D0A37">
        <w:rPr>
          <w:rFonts w:ascii="Times New Roman" w:eastAsia="Times New Roman" w:hAnsi="Times New Roman" w:cs="Times New Roman"/>
          <w:b w:val="0"/>
          <w:sz w:val="24"/>
          <w:szCs w:val="24"/>
        </w:rPr>
        <w:t>Establish</w:t>
      </w:r>
      <w:r w:rsidR="007B394C" w:rsidRPr="008D0A37">
        <w:rPr>
          <w:rFonts w:ascii="Times New Roman" w:eastAsia="Times New Roman" w:hAnsi="Times New Roman" w:cs="Times New Roman"/>
          <w:b w:val="0"/>
          <w:sz w:val="24"/>
          <w:szCs w:val="24"/>
        </w:rPr>
        <w:t>ing</w:t>
      </w:r>
      <w:r w:rsidRPr="008D0A37">
        <w:rPr>
          <w:rFonts w:ascii="Times New Roman" w:eastAsia="Times New Roman" w:hAnsi="Times New Roman" w:cs="Times New Roman"/>
          <w:b w:val="0"/>
          <w:sz w:val="24"/>
          <w:szCs w:val="24"/>
        </w:rPr>
        <w:t xml:space="preserve"> a vetting process for maintaining security and integrity of new and/or changed code base and documentation, including vetting for malicious code and spyware; and</w:t>
      </w:r>
    </w:p>
    <w:p w14:paraId="22CD01AE" w14:textId="534D6B96" w:rsidR="00460EE0" w:rsidRPr="008D0A37" w:rsidRDefault="00C27E7D" w:rsidP="008D0A37">
      <w:pPr>
        <w:pStyle w:val="Heading1"/>
        <w:keepNext w:val="0"/>
        <w:numPr>
          <w:ilvl w:val="2"/>
          <w:numId w:val="54"/>
        </w:numPr>
        <w:spacing w:before="0"/>
        <w:rPr>
          <w:rFonts w:ascii="Times New Roman" w:hAnsi="Times New Roman" w:cs="Times New Roman"/>
          <w:b w:val="0"/>
          <w:sz w:val="24"/>
          <w:szCs w:val="24"/>
        </w:rPr>
      </w:pPr>
      <w:r w:rsidRPr="008D0A37">
        <w:rPr>
          <w:rFonts w:ascii="Times New Roman" w:eastAsia="Times New Roman" w:hAnsi="Times New Roman" w:cs="Times New Roman"/>
          <w:b w:val="0"/>
          <w:sz w:val="24"/>
          <w:szCs w:val="24"/>
        </w:rPr>
        <w:t>Establish</w:t>
      </w:r>
      <w:r w:rsidR="007B394C" w:rsidRPr="008D0A37">
        <w:rPr>
          <w:rFonts w:ascii="Times New Roman" w:eastAsia="Times New Roman" w:hAnsi="Times New Roman" w:cs="Times New Roman"/>
          <w:b w:val="0"/>
          <w:sz w:val="24"/>
          <w:szCs w:val="24"/>
        </w:rPr>
        <w:t>ing</w:t>
      </w:r>
      <w:r w:rsidRPr="008D0A37">
        <w:rPr>
          <w:rFonts w:ascii="Times New Roman" w:eastAsia="Times New Roman" w:hAnsi="Times New Roman" w:cs="Times New Roman"/>
          <w:b w:val="0"/>
          <w:sz w:val="24"/>
          <w:szCs w:val="24"/>
        </w:rPr>
        <w:t xml:space="preserve"> a security issue reporting policy and resolution procedure.</w:t>
      </w:r>
    </w:p>
    <w:p w14:paraId="4363BD4F" w14:textId="38C4354F" w:rsidR="00460EE0" w:rsidRPr="008D0A37" w:rsidRDefault="00C27E7D" w:rsidP="008D0A37">
      <w:pPr>
        <w:pStyle w:val="Heading1"/>
        <w:keepNext w:val="0"/>
        <w:numPr>
          <w:ilvl w:val="1"/>
          <w:numId w:val="54"/>
        </w:numPr>
        <w:spacing w:before="0"/>
        <w:rPr>
          <w:rFonts w:ascii="Times New Roman" w:hAnsi="Times New Roman"/>
          <w:b w:val="0"/>
          <w:sz w:val="24"/>
        </w:rPr>
      </w:pPr>
      <w:r w:rsidRPr="008D0A37">
        <w:rPr>
          <w:rFonts w:ascii="Times New Roman" w:hAnsi="Times New Roman" w:cs="Times New Roman"/>
          <w:b w:val="0"/>
          <w:sz w:val="24"/>
          <w:szCs w:val="24"/>
        </w:rPr>
        <w:t xml:space="preserve">The TSC voting members are initially selected from the Project’s Committers and Community volunteers. </w:t>
      </w:r>
      <w:r w:rsidR="007B394C" w:rsidRPr="008D0A37">
        <w:rPr>
          <w:rFonts w:ascii="Times New Roman" w:hAnsi="Times New Roman" w:cs="Times New Roman"/>
          <w:b w:val="0"/>
          <w:sz w:val="24"/>
          <w:szCs w:val="24"/>
        </w:rPr>
        <w:t>The TSC</w:t>
      </w:r>
      <w:r w:rsidRPr="008D0A37">
        <w:rPr>
          <w:rFonts w:ascii="Times New Roman" w:hAnsi="Times New Roman" w:cs="Times New Roman"/>
          <w:b w:val="0"/>
          <w:sz w:val="24"/>
          <w:szCs w:val="24"/>
        </w:rPr>
        <w:t xml:space="preserve"> voting members, TSC election process and TSC defined processes and procedures </w:t>
      </w:r>
      <w:r w:rsidR="0022745A" w:rsidRPr="008D0A37">
        <w:rPr>
          <w:rFonts w:ascii="Times New Roman" w:hAnsi="Times New Roman" w:cs="Times New Roman"/>
          <w:b w:val="0"/>
          <w:sz w:val="24"/>
          <w:szCs w:val="24"/>
        </w:rPr>
        <w:t>will</w:t>
      </w:r>
      <w:r w:rsidRPr="008D0A37">
        <w:rPr>
          <w:rFonts w:ascii="Times New Roman" w:hAnsi="Times New Roman" w:cs="Times New Roman"/>
          <w:b w:val="0"/>
          <w:sz w:val="24"/>
          <w:szCs w:val="24"/>
        </w:rPr>
        <w:t xml:space="preserve"> be documented in </w:t>
      </w:r>
      <w:r w:rsidR="007B394C" w:rsidRPr="008D0A37">
        <w:rPr>
          <w:rFonts w:ascii="Times New Roman" w:hAnsi="Times New Roman" w:cs="Times New Roman"/>
          <w:b w:val="0"/>
          <w:sz w:val="24"/>
          <w:szCs w:val="24"/>
        </w:rPr>
        <w:t xml:space="preserve">the </w:t>
      </w:r>
      <w:r w:rsidRPr="008D0A37">
        <w:rPr>
          <w:rFonts w:ascii="Times New Roman" w:hAnsi="Times New Roman" w:cs="Times New Roman"/>
          <w:b w:val="0"/>
          <w:sz w:val="24"/>
          <w:szCs w:val="24"/>
        </w:rPr>
        <w:t xml:space="preserve">TSC section of the community documentation repository.  TSC </w:t>
      </w:r>
      <w:r w:rsidR="0022745A" w:rsidRPr="008D0A37">
        <w:rPr>
          <w:rFonts w:ascii="Times New Roman" w:hAnsi="Times New Roman" w:cs="Times New Roman"/>
          <w:b w:val="0"/>
          <w:sz w:val="24"/>
          <w:szCs w:val="24"/>
        </w:rPr>
        <w:t>will</w:t>
      </w:r>
      <w:r w:rsidRPr="008D0A37">
        <w:rPr>
          <w:rFonts w:ascii="Times New Roman" w:hAnsi="Times New Roman" w:cs="Times New Roman"/>
          <w:b w:val="0"/>
          <w:sz w:val="24"/>
          <w:szCs w:val="24"/>
        </w:rPr>
        <w:t xml:space="preserve"> initially have </w:t>
      </w:r>
      <w:ins w:id="2" w:author="Gregory Elkinbard" w:date="2018-02-16T11:44:00Z">
        <w:r w:rsidR="00EE31A4">
          <w:rPr>
            <w:rFonts w:ascii="Times New Roman" w:hAnsi="Times New Roman" w:cs="Times New Roman"/>
            <w:b w:val="0"/>
            <w:sz w:val="24"/>
            <w:szCs w:val="24"/>
          </w:rPr>
          <w:t>11</w:t>
        </w:r>
      </w:ins>
      <w:del w:id="3" w:author="Gregory Elkinbard" w:date="2018-02-16T11:44:00Z">
        <w:r w:rsidRPr="008D0A37" w:rsidDel="00EE31A4">
          <w:rPr>
            <w:rFonts w:ascii="Times New Roman" w:hAnsi="Times New Roman" w:cs="Times New Roman"/>
            <w:b w:val="0"/>
            <w:sz w:val="24"/>
            <w:szCs w:val="24"/>
          </w:rPr>
          <w:delText>5</w:delText>
        </w:r>
      </w:del>
      <w:r w:rsidRPr="008D0A37">
        <w:rPr>
          <w:rFonts w:ascii="Times New Roman" w:hAnsi="Times New Roman" w:cs="Times New Roman"/>
          <w:b w:val="0"/>
          <w:sz w:val="24"/>
          <w:szCs w:val="24"/>
        </w:rPr>
        <w:t xml:space="preserve"> voting member</w:t>
      </w:r>
      <w:r w:rsidR="007B2247" w:rsidRPr="008D0A37">
        <w:rPr>
          <w:rFonts w:ascii="Times New Roman" w:hAnsi="Times New Roman" w:cs="Times New Roman"/>
          <w:b w:val="0"/>
          <w:sz w:val="24"/>
          <w:szCs w:val="24"/>
        </w:rPr>
        <w:t>s</w:t>
      </w:r>
      <w:r w:rsidRPr="008D0A37">
        <w:rPr>
          <w:rFonts w:ascii="Times New Roman" w:hAnsi="Times New Roman" w:cs="Times New Roman"/>
          <w:b w:val="0"/>
          <w:sz w:val="24"/>
          <w:szCs w:val="24"/>
        </w:rPr>
        <w:t>, but may</w:t>
      </w:r>
      <w:r w:rsidR="007B394C" w:rsidRPr="008D0A37">
        <w:rPr>
          <w:rFonts w:ascii="Times New Roman" w:hAnsi="Times New Roman" w:cs="Times New Roman"/>
          <w:b w:val="0"/>
          <w:sz w:val="24"/>
          <w:szCs w:val="24"/>
        </w:rPr>
        <w:t xml:space="preserve"> modify the number of voting members by two-thirds vote of all</w:t>
      </w:r>
      <w:r w:rsidR="007B394C" w:rsidRPr="00460EE0">
        <w:rPr>
          <w:rFonts w:ascii="Times New Roman" w:hAnsi="Times New Roman" w:cs="Times New Roman"/>
          <w:b w:val="0"/>
          <w:sz w:val="24"/>
          <w:szCs w:val="24"/>
        </w:rPr>
        <w:t xml:space="preserve"> TSC members. </w:t>
      </w:r>
    </w:p>
    <w:p w14:paraId="1A795F6C" w14:textId="77777777" w:rsidR="00460EE0" w:rsidRPr="008D0A37" w:rsidRDefault="00C27E7D" w:rsidP="008D0A37">
      <w:pPr>
        <w:pStyle w:val="Heading1"/>
        <w:keepNext w:val="0"/>
        <w:numPr>
          <w:ilvl w:val="1"/>
          <w:numId w:val="54"/>
        </w:numPr>
        <w:spacing w:before="0"/>
        <w:rPr>
          <w:rFonts w:ascii="Times New Roman" w:hAnsi="Times New Roman"/>
          <w:b w:val="0"/>
          <w:sz w:val="24"/>
        </w:rPr>
      </w:pPr>
      <w:r w:rsidRPr="00460EE0">
        <w:rPr>
          <w:rFonts w:ascii="Times New Roman" w:hAnsi="Times New Roman" w:cs="Times New Roman"/>
          <w:b w:val="0"/>
          <w:sz w:val="24"/>
          <w:szCs w:val="24"/>
        </w:rPr>
        <w:lastRenderedPageBreak/>
        <w:t xml:space="preserve">Any meetings of the Technical Steering Committee are intended to be open to the public, and can be conducted electronically, via teleconference, or in person. </w:t>
      </w:r>
    </w:p>
    <w:p w14:paraId="54B02E32" w14:textId="2598F7DC" w:rsidR="00460EE0" w:rsidRPr="008D0A37" w:rsidRDefault="00C27E7D" w:rsidP="008D0A37">
      <w:pPr>
        <w:pStyle w:val="Heading1"/>
        <w:keepNext w:val="0"/>
        <w:numPr>
          <w:ilvl w:val="1"/>
          <w:numId w:val="54"/>
        </w:numPr>
        <w:spacing w:before="0"/>
        <w:rPr>
          <w:rFonts w:ascii="Times New Roman" w:hAnsi="Times New Roman"/>
          <w:b w:val="0"/>
          <w:sz w:val="24"/>
        </w:rPr>
      </w:pPr>
      <w:r w:rsidRPr="00460EE0">
        <w:rPr>
          <w:rFonts w:ascii="Times New Roman" w:hAnsi="Times New Roman" w:cs="Times New Roman"/>
          <w:b w:val="0"/>
          <w:sz w:val="24"/>
          <w:szCs w:val="24"/>
        </w:rPr>
        <w:t>TSC projects generally will involve Contributors and Committers. The TSC may adopt or modify roles so long as the roles are documented in the TSC section of the community documentation repository. Unless otherwise documented:</w:t>
      </w:r>
    </w:p>
    <w:p w14:paraId="0CCE3B6C" w14:textId="05E90F5B" w:rsidR="0022745A" w:rsidRPr="008D0A37" w:rsidRDefault="00C27E7D" w:rsidP="008D0A37">
      <w:pPr>
        <w:numPr>
          <w:ilvl w:val="2"/>
          <w:numId w:val="54"/>
        </w:numPr>
        <w:spacing w:after="240"/>
        <w:rPr>
          <w:sz w:val="24"/>
          <w:szCs w:val="24"/>
        </w:rPr>
      </w:pPr>
      <w:r w:rsidRPr="008D0A37">
        <w:rPr>
          <w:sz w:val="24"/>
          <w:szCs w:val="24"/>
        </w:rPr>
        <w:t xml:space="preserve">Contributors include anyone in the technical community that contributes code, documentation, or other technical artifacts to the Project; </w:t>
      </w:r>
    </w:p>
    <w:p w14:paraId="51260189" w14:textId="7B146AF0" w:rsidR="0022745A" w:rsidRPr="008D0A37" w:rsidRDefault="00C27E7D" w:rsidP="008D0A37">
      <w:pPr>
        <w:numPr>
          <w:ilvl w:val="2"/>
          <w:numId w:val="54"/>
        </w:numPr>
        <w:spacing w:after="240"/>
        <w:rPr>
          <w:sz w:val="24"/>
        </w:rPr>
      </w:pPr>
      <w:r w:rsidRPr="007B4D68">
        <w:rPr>
          <w:sz w:val="24"/>
          <w:szCs w:val="24"/>
        </w:rPr>
        <w:t>Committers are Contributors who have earned the ability to modify (“commit”) source code, documentation or other technical artifacts in a project’s repository;</w:t>
      </w:r>
    </w:p>
    <w:p w14:paraId="13EF8289" w14:textId="7FE5F913" w:rsidR="0022745A" w:rsidRPr="00460EE0" w:rsidRDefault="00C27E7D" w:rsidP="008D0A37">
      <w:pPr>
        <w:numPr>
          <w:ilvl w:val="2"/>
          <w:numId w:val="54"/>
        </w:numPr>
        <w:spacing w:after="240"/>
        <w:rPr>
          <w:sz w:val="24"/>
          <w:szCs w:val="24"/>
        </w:rPr>
      </w:pPr>
      <w:r w:rsidRPr="00460EE0">
        <w:rPr>
          <w:sz w:val="24"/>
          <w:szCs w:val="24"/>
        </w:rPr>
        <w:t xml:space="preserve">The primary distinguishing characteristic of Committers is a demonstrated history of performing code reviews </w:t>
      </w:r>
      <w:r w:rsidR="007B2247">
        <w:rPr>
          <w:sz w:val="24"/>
          <w:szCs w:val="24"/>
        </w:rPr>
        <w:t>i</w:t>
      </w:r>
      <w:r w:rsidRPr="00460EE0">
        <w:rPr>
          <w:sz w:val="24"/>
          <w:szCs w:val="24"/>
        </w:rPr>
        <w:t xml:space="preserve">n the </w:t>
      </w:r>
      <w:r w:rsidR="007B2247">
        <w:rPr>
          <w:sz w:val="24"/>
          <w:szCs w:val="24"/>
        </w:rPr>
        <w:t xml:space="preserve">project </w:t>
      </w:r>
      <w:r w:rsidRPr="00460EE0">
        <w:rPr>
          <w:sz w:val="24"/>
          <w:szCs w:val="24"/>
        </w:rPr>
        <w:t>code review system. References to quantity and/or quality of code reviews (of other Contributors’ code, not the Committer’s own code) should be given predominant weight when voting on the addition or removal of a Committer</w:t>
      </w:r>
      <w:r w:rsidR="00ED4F3A">
        <w:rPr>
          <w:sz w:val="24"/>
          <w:szCs w:val="24"/>
        </w:rPr>
        <w:t>;</w:t>
      </w:r>
    </w:p>
    <w:p w14:paraId="54C3A180" w14:textId="595778B7" w:rsidR="0022745A" w:rsidRPr="00460EE0" w:rsidRDefault="00C27E7D" w:rsidP="008D0A37">
      <w:pPr>
        <w:numPr>
          <w:ilvl w:val="2"/>
          <w:numId w:val="54"/>
        </w:numPr>
        <w:spacing w:after="240"/>
        <w:rPr>
          <w:sz w:val="24"/>
          <w:szCs w:val="24"/>
        </w:rPr>
      </w:pPr>
      <w:r w:rsidRPr="007B4D68">
        <w:rPr>
          <w:sz w:val="24"/>
          <w:szCs w:val="24"/>
        </w:rPr>
        <w:t>A Contributor may become a Committer by a majority approval of the existing Committers. A Committer may be removed by a majority approval of the other existing Committers</w:t>
      </w:r>
      <w:r w:rsidRPr="00460EE0">
        <w:rPr>
          <w:sz w:val="24"/>
          <w:szCs w:val="24"/>
        </w:rPr>
        <w:t>; and</w:t>
      </w:r>
    </w:p>
    <w:p w14:paraId="0DB983D3" w14:textId="77777777" w:rsidR="0022745A" w:rsidRPr="00460EE0" w:rsidRDefault="00C27E7D" w:rsidP="008D0A37">
      <w:pPr>
        <w:numPr>
          <w:ilvl w:val="2"/>
          <w:numId w:val="54"/>
        </w:numPr>
        <w:spacing w:after="240"/>
        <w:rPr>
          <w:sz w:val="24"/>
          <w:szCs w:val="24"/>
        </w:rPr>
      </w:pPr>
      <w:r w:rsidRPr="00460EE0">
        <w:rPr>
          <w:sz w:val="24"/>
          <w:szCs w:val="24"/>
        </w:rPr>
        <w:t>A Committer may be elected by other sub-project Committers to serve as a Project Technical Lead (PTL) and provide direction for a sub-project. The TSC may cast a tiebreaking vote or appoint a PTL in the absence of a majority agreement of the Committers.</w:t>
      </w:r>
    </w:p>
    <w:p w14:paraId="5D87B187" w14:textId="77777777" w:rsidR="0022745A" w:rsidRPr="00460EE0" w:rsidRDefault="00C27E7D" w:rsidP="008D0A37">
      <w:pPr>
        <w:numPr>
          <w:ilvl w:val="1"/>
          <w:numId w:val="54"/>
        </w:numPr>
        <w:spacing w:after="240"/>
        <w:rPr>
          <w:sz w:val="24"/>
          <w:szCs w:val="24"/>
        </w:rPr>
      </w:pPr>
      <w:r w:rsidRPr="007B4D68">
        <w:rPr>
          <w:sz w:val="24"/>
          <w:szCs w:val="24"/>
        </w:rPr>
        <w:t xml:space="preserve">Participation in the Project through becoming a Contributor and Committer is open to anyone so long as they abide by the terms of this Charter. </w:t>
      </w:r>
    </w:p>
    <w:p w14:paraId="63569B7D" w14:textId="0BBEE451" w:rsidR="0022745A" w:rsidRPr="00460EE0" w:rsidRDefault="00C27E7D" w:rsidP="008D0A37">
      <w:pPr>
        <w:numPr>
          <w:ilvl w:val="1"/>
          <w:numId w:val="54"/>
        </w:numPr>
        <w:spacing w:after="240"/>
        <w:rPr>
          <w:sz w:val="24"/>
          <w:szCs w:val="24"/>
        </w:rPr>
      </w:pPr>
      <w:r w:rsidRPr="007B4D68">
        <w:rPr>
          <w:sz w:val="24"/>
          <w:szCs w:val="24"/>
        </w:rPr>
        <w:t xml:space="preserve">The TSC may (1) establish </w:t>
      </w:r>
      <w:r w:rsidRPr="00460EE0">
        <w:rPr>
          <w:sz w:val="24"/>
          <w:szCs w:val="24"/>
        </w:rPr>
        <w:t>workflow</w:t>
      </w:r>
      <w:r w:rsidRPr="007B4D68">
        <w:rPr>
          <w:sz w:val="24"/>
          <w:szCs w:val="24"/>
        </w:rPr>
        <w:t xml:space="preserve"> procedures for the submission, approval, and closure/archiving of projects, (2) set requirements for the promotion of Contributors to Committer status, as applicable, and (3) amend, adjust, refine and/or eliminate the roles of Contributors, and Committers, and create new roles, and publicly document any TSC roles, as it sees fit.</w:t>
      </w:r>
    </w:p>
    <w:p w14:paraId="4A932F42" w14:textId="4145311B" w:rsidR="00460EE0" w:rsidRPr="00460EE0" w:rsidRDefault="00C27E7D" w:rsidP="008D0A37">
      <w:pPr>
        <w:numPr>
          <w:ilvl w:val="1"/>
          <w:numId w:val="54"/>
        </w:numPr>
        <w:spacing w:after="240"/>
        <w:rPr>
          <w:sz w:val="24"/>
          <w:szCs w:val="24"/>
        </w:rPr>
      </w:pPr>
      <w:r w:rsidRPr="007B4D68">
        <w:rPr>
          <w:sz w:val="24"/>
          <w:szCs w:val="24"/>
        </w:rPr>
        <w:t xml:space="preserve">The TSC </w:t>
      </w:r>
      <w:r w:rsidRPr="00460EE0">
        <w:rPr>
          <w:sz w:val="24"/>
          <w:szCs w:val="24"/>
        </w:rPr>
        <w:t>will</w:t>
      </w:r>
      <w:r w:rsidRPr="007B4D68">
        <w:rPr>
          <w:sz w:val="24"/>
          <w:szCs w:val="24"/>
        </w:rPr>
        <w:t xml:space="preserve"> elect a TSC Chair</w:t>
      </w:r>
      <w:ins w:id="4" w:author="Gregory Elkinbard" w:date="2018-02-16T11:48:00Z">
        <w:r w:rsidR="00D91EB2">
          <w:rPr>
            <w:sz w:val="24"/>
            <w:szCs w:val="24"/>
          </w:rPr>
          <w:t xml:space="preserve"> annually</w:t>
        </w:r>
      </w:ins>
      <w:r w:rsidRPr="007B4D68">
        <w:rPr>
          <w:sz w:val="24"/>
          <w:szCs w:val="24"/>
        </w:rPr>
        <w:t>, who will preside over meetings of the TSC and will serve until their resignation or replacement by the TSC.</w:t>
      </w:r>
      <w:r w:rsidRPr="007B4D68">
        <w:rPr>
          <w:b/>
          <w:sz w:val="24"/>
          <w:szCs w:val="24"/>
        </w:rPr>
        <w:t xml:space="preserve"> </w:t>
      </w:r>
      <w:r w:rsidR="00101ADF" w:rsidRPr="00460EE0">
        <w:rPr>
          <w:sz w:val="24"/>
          <w:szCs w:val="24"/>
        </w:rPr>
        <w:t>The TSC Chair, or any other TSC member so designated by the TSC, will serve as the primary communication contact between the Project and LFN.</w:t>
      </w:r>
    </w:p>
    <w:p w14:paraId="0E0CE1A8" w14:textId="381E1B2A" w:rsidR="00460EE0" w:rsidRPr="0073133C" w:rsidRDefault="00460EE0" w:rsidP="008D0A37">
      <w:pPr>
        <w:numPr>
          <w:ilvl w:val="0"/>
          <w:numId w:val="54"/>
        </w:numPr>
        <w:spacing w:after="240"/>
        <w:rPr>
          <w:b/>
          <w:sz w:val="24"/>
        </w:rPr>
      </w:pPr>
      <w:bookmarkStart w:id="5" w:name="_pms9nnyxejgd"/>
      <w:bookmarkEnd w:id="5"/>
      <w:r w:rsidRPr="0073133C">
        <w:rPr>
          <w:b/>
          <w:sz w:val="24"/>
        </w:rPr>
        <w:t>TSC Voting</w:t>
      </w:r>
    </w:p>
    <w:p w14:paraId="235C0FCA" w14:textId="77777777" w:rsidR="00460EE0" w:rsidRPr="00460EE0" w:rsidRDefault="00C27E7D" w:rsidP="008D0A37">
      <w:pPr>
        <w:numPr>
          <w:ilvl w:val="1"/>
          <w:numId w:val="54"/>
        </w:numPr>
        <w:spacing w:after="240"/>
        <w:rPr>
          <w:sz w:val="24"/>
          <w:szCs w:val="24"/>
        </w:rPr>
      </w:pPr>
      <w:r w:rsidRPr="007B4D68">
        <w:rPr>
          <w:sz w:val="24"/>
          <w:szCs w:val="24"/>
        </w:rPr>
        <w:t>While the Project aims to operate as a consensus based community, if any TSC decision requires a vote to move the Project forward, the voting members of the TSC will vote on a one vote per voting member basis.</w:t>
      </w:r>
      <w:r w:rsidR="0022745A" w:rsidRPr="00460EE0">
        <w:rPr>
          <w:sz w:val="24"/>
          <w:szCs w:val="24"/>
        </w:rPr>
        <w:t xml:space="preserve"> </w:t>
      </w:r>
    </w:p>
    <w:p w14:paraId="3E388CFE" w14:textId="482F38F8" w:rsidR="00460EE0" w:rsidRPr="00460EE0" w:rsidRDefault="0022745A" w:rsidP="008D0A37">
      <w:pPr>
        <w:numPr>
          <w:ilvl w:val="1"/>
          <w:numId w:val="54"/>
        </w:numPr>
        <w:spacing w:after="240"/>
        <w:rPr>
          <w:sz w:val="24"/>
          <w:szCs w:val="24"/>
        </w:rPr>
      </w:pPr>
      <w:r w:rsidRPr="00460EE0">
        <w:rPr>
          <w:sz w:val="24"/>
          <w:szCs w:val="24"/>
        </w:rPr>
        <w:lastRenderedPageBreak/>
        <w:t xml:space="preserve">TSC </w:t>
      </w:r>
      <w:r w:rsidR="00B86041">
        <w:rPr>
          <w:sz w:val="24"/>
          <w:szCs w:val="24"/>
        </w:rPr>
        <w:t>votes must be conducted electronically, even if initiated verbally at a meeting, and</w:t>
      </w:r>
      <w:r w:rsidR="0068752A">
        <w:rPr>
          <w:sz w:val="24"/>
          <w:szCs w:val="24"/>
        </w:rPr>
        <w:t xml:space="preserve">, except as provided in Sections </w:t>
      </w:r>
      <w:bookmarkStart w:id="6" w:name="_GoBack"/>
      <w:r w:rsidR="0073133C">
        <w:rPr>
          <w:sz w:val="24"/>
          <w:szCs w:val="24"/>
        </w:rPr>
        <w:t>2</w:t>
      </w:r>
      <w:r w:rsidR="0068752A">
        <w:rPr>
          <w:sz w:val="24"/>
          <w:szCs w:val="24"/>
        </w:rPr>
        <w:t xml:space="preserve">.b., </w:t>
      </w:r>
      <w:r w:rsidR="0073133C">
        <w:rPr>
          <w:sz w:val="24"/>
          <w:szCs w:val="24"/>
        </w:rPr>
        <w:t>7</w:t>
      </w:r>
      <w:r w:rsidR="0068752A">
        <w:rPr>
          <w:sz w:val="24"/>
          <w:szCs w:val="24"/>
        </w:rPr>
        <w:t xml:space="preserve">.c. and </w:t>
      </w:r>
      <w:r w:rsidR="0073133C">
        <w:rPr>
          <w:sz w:val="24"/>
          <w:szCs w:val="24"/>
        </w:rPr>
        <w:t>8</w:t>
      </w:r>
      <w:r w:rsidR="0068752A">
        <w:rPr>
          <w:sz w:val="24"/>
          <w:szCs w:val="24"/>
        </w:rPr>
        <w:t>.a</w:t>
      </w:r>
      <w:bookmarkEnd w:id="6"/>
      <w:r w:rsidR="0068752A">
        <w:rPr>
          <w:sz w:val="24"/>
          <w:szCs w:val="24"/>
        </w:rPr>
        <w:t>.,</w:t>
      </w:r>
      <w:r w:rsidR="00B86041">
        <w:rPr>
          <w:sz w:val="24"/>
          <w:szCs w:val="24"/>
        </w:rPr>
        <w:t xml:space="preserve"> </w:t>
      </w:r>
      <w:r w:rsidR="0068752A">
        <w:rPr>
          <w:sz w:val="24"/>
          <w:szCs w:val="24"/>
        </w:rPr>
        <w:t>decisions</w:t>
      </w:r>
      <w:r w:rsidR="0068752A" w:rsidRPr="008D0A37">
        <w:rPr>
          <w:sz w:val="24"/>
        </w:rPr>
        <w:t xml:space="preserve"> </w:t>
      </w:r>
      <w:r w:rsidR="0068752A">
        <w:rPr>
          <w:sz w:val="24"/>
          <w:szCs w:val="24"/>
        </w:rPr>
        <w:t>will require</w:t>
      </w:r>
      <w:r w:rsidR="00B86041">
        <w:rPr>
          <w:sz w:val="24"/>
          <w:szCs w:val="24"/>
        </w:rPr>
        <w:t xml:space="preserve"> </w:t>
      </w:r>
      <w:r w:rsidR="0068752A">
        <w:rPr>
          <w:sz w:val="24"/>
          <w:szCs w:val="24"/>
        </w:rPr>
        <w:t xml:space="preserve">the </w:t>
      </w:r>
      <w:r w:rsidR="00B86041">
        <w:rPr>
          <w:sz w:val="24"/>
          <w:szCs w:val="24"/>
        </w:rPr>
        <w:t xml:space="preserve">majority of </w:t>
      </w:r>
      <w:r w:rsidRPr="00460EE0">
        <w:rPr>
          <w:sz w:val="24"/>
          <w:szCs w:val="24"/>
        </w:rPr>
        <w:t>all voting members of the TSC</w:t>
      </w:r>
      <w:r w:rsidR="00B86041">
        <w:rPr>
          <w:sz w:val="24"/>
          <w:szCs w:val="24"/>
        </w:rPr>
        <w:t xml:space="preserve">.  </w:t>
      </w:r>
      <w:r w:rsidRPr="00460EE0">
        <w:rPr>
          <w:sz w:val="24"/>
          <w:szCs w:val="24"/>
        </w:rPr>
        <w:t xml:space="preserve"> </w:t>
      </w:r>
    </w:p>
    <w:p w14:paraId="7261BE2B" w14:textId="5BF82EE9" w:rsidR="00460EE0" w:rsidRPr="00460EE0" w:rsidRDefault="00C27E7D" w:rsidP="008D0A37">
      <w:pPr>
        <w:numPr>
          <w:ilvl w:val="1"/>
          <w:numId w:val="54"/>
        </w:numPr>
        <w:spacing w:after="240"/>
        <w:rPr>
          <w:sz w:val="24"/>
          <w:szCs w:val="24"/>
        </w:rPr>
      </w:pPr>
      <w:r w:rsidRPr="00460EE0">
        <w:rPr>
          <w:sz w:val="24"/>
          <w:szCs w:val="24"/>
        </w:rPr>
        <w:t xml:space="preserve">TSC </w:t>
      </w:r>
      <w:r w:rsidR="0022745A" w:rsidRPr="00460EE0">
        <w:rPr>
          <w:sz w:val="24"/>
          <w:szCs w:val="24"/>
        </w:rPr>
        <w:t>will</w:t>
      </w:r>
      <w:r w:rsidRPr="00460EE0">
        <w:rPr>
          <w:sz w:val="24"/>
          <w:szCs w:val="24"/>
        </w:rPr>
        <w:t xml:space="preserve"> define and document an appropriate conflict resolution mechanism</w:t>
      </w:r>
      <w:r w:rsidR="0022745A" w:rsidRPr="00460EE0">
        <w:rPr>
          <w:sz w:val="24"/>
          <w:szCs w:val="24"/>
        </w:rPr>
        <w:t>, subject to approval by the Series Manager</w:t>
      </w:r>
      <w:r w:rsidRPr="00460EE0">
        <w:rPr>
          <w:sz w:val="24"/>
          <w:szCs w:val="24"/>
        </w:rPr>
        <w:t xml:space="preserve">. This mechanism </w:t>
      </w:r>
      <w:r w:rsidR="0022745A" w:rsidRPr="00460EE0">
        <w:rPr>
          <w:sz w:val="24"/>
          <w:szCs w:val="24"/>
        </w:rPr>
        <w:t>will</w:t>
      </w:r>
      <w:r w:rsidRPr="00460EE0">
        <w:rPr>
          <w:sz w:val="24"/>
          <w:szCs w:val="24"/>
        </w:rPr>
        <w:t xml:space="preserve"> be used in</w:t>
      </w:r>
      <w:r w:rsidRPr="007B4D68">
        <w:rPr>
          <w:sz w:val="24"/>
          <w:szCs w:val="24"/>
        </w:rPr>
        <w:t xml:space="preserve"> the event a vote cannot be resolved by the TSC.</w:t>
      </w:r>
    </w:p>
    <w:p w14:paraId="60629CD4" w14:textId="77777777" w:rsidR="00084657" w:rsidRPr="007B2247" w:rsidRDefault="00C27E7D" w:rsidP="008D0A37">
      <w:pPr>
        <w:numPr>
          <w:ilvl w:val="0"/>
          <w:numId w:val="54"/>
        </w:numPr>
        <w:spacing w:after="240"/>
        <w:rPr>
          <w:sz w:val="24"/>
        </w:rPr>
      </w:pPr>
      <w:r w:rsidRPr="008D0A37">
        <w:rPr>
          <w:b/>
          <w:sz w:val="24"/>
        </w:rPr>
        <w:t xml:space="preserve">Compliance with Policies </w:t>
      </w:r>
    </w:p>
    <w:p w14:paraId="42276947" w14:textId="77777777" w:rsidR="00084657" w:rsidRPr="00460EE0" w:rsidRDefault="00C27E7D" w:rsidP="008D0A37">
      <w:pPr>
        <w:numPr>
          <w:ilvl w:val="1"/>
          <w:numId w:val="54"/>
        </w:numPr>
        <w:spacing w:after="240"/>
        <w:rPr>
          <w:sz w:val="24"/>
          <w:szCs w:val="24"/>
        </w:rPr>
      </w:pPr>
      <w:r w:rsidRPr="007B4D68">
        <w:rPr>
          <w:sz w:val="24"/>
          <w:szCs w:val="24"/>
        </w:rPr>
        <w:t xml:space="preserve">This Charter is subject to the Series Agreement for the Project and the Operating Agreement of LF Projects. Contributors will comply with the policies of LF Projects as may be adopted and amended by LF Projects, including, without limitation the policies listed at https://lfprojects.org/policies/.  </w:t>
      </w:r>
    </w:p>
    <w:p w14:paraId="7CFE90B9" w14:textId="2EEC8EDB" w:rsidR="00084657" w:rsidRPr="00460EE0" w:rsidRDefault="00C27E7D" w:rsidP="008D0A37">
      <w:pPr>
        <w:numPr>
          <w:ilvl w:val="1"/>
          <w:numId w:val="54"/>
        </w:numPr>
        <w:spacing w:after="240"/>
        <w:rPr>
          <w:sz w:val="24"/>
          <w:szCs w:val="24"/>
        </w:rPr>
      </w:pPr>
      <w:r w:rsidRPr="007B4D68">
        <w:rPr>
          <w:sz w:val="24"/>
          <w:szCs w:val="24"/>
        </w:rPr>
        <w:t>The TSC may adopt a code of conduct (“CoC”) for the Project</w:t>
      </w:r>
      <w:r w:rsidR="00D92BEA" w:rsidRPr="00460EE0">
        <w:rPr>
          <w:sz w:val="24"/>
          <w:szCs w:val="24"/>
        </w:rPr>
        <w:t>, which is subject to approval by the Series Manager.</w:t>
      </w:r>
      <w:r w:rsidRPr="007B4D68">
        <w:rPr>
          <w:sz w:val="24"/>
          <w:szCs w:val="24"/>
        </w:rPr>
        <w:t xml:space="preserve">  Contributors to the Project will comply with the CoC or, in the event that a Project-specific CoC has not been approved, the LF Projects Code of Conduct listed at https://lfprojects.org/policies/.</w:t>
      </w:r>
    </w:p>
    <w:p w14:paraId="4D02F16F" w14:textId="77777777" w:rsidR="00084657" w:rsidRPr="00460EE0" w:rsidRDefault="00C27E7D" w:rsidP="008D0A37">
      <w:pPr>
        <w:numPr>
          <w:ilvl w:val="1"/>
          <w:numId w:val="54"/>
        </w:numPr>
        <w:spacing w:after="240"/>
        <w:rPr>
          <w:sz w:val="24"/>
          <w:szCs w:val="24"/>
        </w:rPr>
      </w:pPr>
      <w:r w:rsidRPr="007B4D68">
        <w:rPr>
          <w:sz w:val="24"/>
          <w:szCs w:val="24"/>
        </w:rPr>
        <w:t>When amending or adopting any policy applicable to the Project, LF Projects will publish such policy, as to be amended or adopted, on its web site at least 30 days prior to such policy taking effect; provided, however, that in the case of any amendment of the Trademark Policy or Terms of Use of LF Projects, any such amendment is effective upon publication on LF Project’s web site.</w:t>
      </w:r>
    </w:p>
    <w:p w14:paraId="04F4FC48" w14:textId="3016FE32" w:rsidR="00084657" w:rsidRPr="00460EE0" w:rsidRDefault="00C27E7D" w:rsidP="008D0A37">
      <w:pPr>
        <w:numPr>
          <w:ilvl w:val="1"/>
          <w:numId w:val="54"/>
        </w:numPr>
        <w:spacing w:after="240"/>
        <w:rPr>
          <w:sz w:val="24"/>
          <w:szCs w:val="24"/>
        </w:rPr>
      </w:pPr>
      <w:r w:rsidRPr="007B4D68">
        <w:rPr>
          <w:sz w:val="24"/>
          <w:szCs w:val="24"/>
        </w:rPr>
        <w:t xml:space="preserve">All participants must allow open participation from any individual or organization meeting the requirements for contributing under this Charter and any policies adopted for all participants by the TSC, regardless of competitive interests. </w:t>
      </w:r>
      <w:r w:rsidR="00790BCE" w:rsidRPr="00460EE0">
        <w:rPr>
          <w:sz w:val="24"/>
          <w:szCs w:val="24"/>
        </w:rPr>
        <w:t xml:space="preserve">Put another way, the </w:t>
      </w:r>
      <w:r w:rsidR="0027558C" w:rsidRPr="00460EE0">
        <w:rPr>
          <w:sz w:val="24"/>
          <w:szCs w:val="24"/>
        </w:rPr>
        <w:t xml:space="preserve">Project </w:t>
      </w:r>
      <w:r w:rsidR="00790BCE" w:rsidRPr="00460EE0">
        <w:rPr>
          <w:sz w:val="24"/>
          <w:szCs w:val="24"/>
        </w:rPr>
        <w:t xml:space="preserve">community </w:t>
      </w:r>
      <w:r w:rsidR="0027558C" w:rsidRPr="00460EE0">
        <w:rPr>
          <w:sz w:val="24"/>
          <w:szCs w:val="24"/>
        </w:rPr>
        <w:t xml:space="preserve">must </w:t>
      </w:r>
      <w:r w:rsidR="00790BCE" w:rsidRPr="00460EE0">
        <w:rPr>
          <w:sz w:val="24"/>
          <w:szCs w:val="24"/>
        </w:rPr>
        <w:t>not seek to exclude any participant based on any criteria, requirement</w:t>
      </w:r>
      <w:r w:rsidR="00861468" w:rsidRPr="00460EE0">
        <w:rPr>
          <w:sz w:val="24"/>
          <w:szCs w:val="24"/>
        </w:rPr>
        <w:t>,</w:t>
      </w:r>
      <w:r w:rsidR="00790BCE" w:rsidRPr="00460EE0">
        <w:rPr>
          <w:sz w:val="24"/>
          <w:szCs w:val="24"/>
        </w:rPr>
        <w:t xml:space="preserve"> or reason other than those that are reasonable</w:t>
      </w:r>
      <w:r w:rsidR="00ED4F3A">
        <w:rPr>
          <w:sz w:val="24"/>
          <w:szCs w:val="24"/>
        </w:rPr>
        <w:t xml:space="preserve"> </w:t>
      </w:r>
      <w:r w:rsidR="00ED4F3A" w:rsidRPr="00ED4F3A">
        <w:rPr>
          <w:sz w:val="24"/>
          <w:szCs w:val="24"/>
        </w:rPr>
        <w:t xml:space="preserve">and applied on a non-discriminatory basis to all </w:t>
      </w:r>
      <w:r w:rsidR="00ED4F3A">
        <w:rPr>
          <w:sz w:val="24"/>
          <w:szCs w:val="24"/>
        </w:rPr>
        <w:t>participants</w:t>
      </w:r>
      <w:r w:rsidR="0022745A" w:rsidRPr="00460EE0">
        <w:rPr>
          <w:sz w:val="24"/>
          <w:szCs w:val="24"/>
        </w:rPr>
        <w:t xml:space="preserve">. </w:t>
      </w:r>
      <w:r w:rsidRPr="00460EE0">
        <w:rPr>
          <w:sz w:val="24"/>
          <w:szCs w:val="24"/>
        </w:rPr>
        <w:t xml:space="preserve">Contribution requirements </w:t>
      </w:r>
      <w:r w:rsidR="0022745A" w:rsidRPr="00460EE0">
        <w:rPr>
          <w:sz w:val="24"/>
          <w:szCs w:val="24"/>
        </w:rPr>
        <w:t>will</w:t>
      </w:r>
      <w:r w:rsidRPr="00460EE0">
        <w:rPr>
          <w:sz w:val="24"/>
          <w:szCs w:val="24"/>
        </w:rPr>
        <w:t xml:space="preserve"> be set based on reasonable criteria</w:t>
      </w:r>
      <w:r w:rsidRPr="007B4D68">
        <w:rPr>
          <w:sz w:val="24"/>
          <w:szCs w:val="24"/>
        </w:rPr>
        <w:t xml:space="preserve"> and applied on a non-discriminatory basis to all participants in the Project community.</w:t>
      </w:r>
    </w:p>
    <w:p w14:paraId="457EF82C" w14:textId="77777777" w:rsidR="00084657" w:rsidRPr="007B4D68" w:rsidRDefault="00C27E7D" w:rsidP="008D0A37">
      <w:pPr>
        <w:numPr>
          <w:ilvl w:val="1"/>
          <w:numId w:val="54"/>
        </w:numPr>
        <w:spacing w:after="240"/>
        <w:rPr>
          <w:sz w:val="24"/>
          <w:szCs w:val="24"/>
        </w:rPr>
      </w:pPr>
      <w:r w:rsidRPr="007B4D68">
        <w:rPr>
          <w:sz w:val="24"/>
          <w:szCs w:val="24"/>
        </w:rPr>
        <w:t>The Project will operate in a transparent, open, collaborative, and ethical manner at all times. The output of all Project discussions, proposals, timelines, decisions, and status should be made open and easily visible to all. Any potential violations of this requirement should be reported immediately to the LF Projects Manager.</w:t>
      </w:r>
    </w:p>
    <w:p w14:paraId="33039BA8" w14:textId="77777777" w:rsidR="00084657" w:rsidRPr="00460EE0" w:rsidRDefault="00C27E7D" w:rsidP="008D0A37">
      <w:pPr>
        <w:pStyle w:val="Heading1"/>
        <w:keepNext w:val="0"/>
        <w:numPr>
          <w:ilvl w:val="0"/>
          <w:numId w:val="54"/>
        </w:numPr>
        <w:spacing w:before="0"/>
        <w:rPr>
          <w:rFonts w:ascii="Times New Roman" w:eastAsia="Times New Roman" w:hAnsi="Times New Roman" w:cs="Times New Roman"/>
          <w:sz w:val="24"/>
          <w:szCs w:val="24"/>
        </w:rPr>
      </w:pPr>
      <w:r w:rsidRPr="00460EE0">
        <w:rPr>
          <w:rFonts w:ascii="Times New Roman" w:eastAsia="Times New Roman" w:hAnsi="Times New Roman" w:cs="Times New Roman"/>
          <w:sz w:val="24"/>
          <w:szCs w:val="24"/>
        </w:rPr>
        <w:t>Community Assets</w:t>
      </w:r>
    </w:p>
    <w:p w14:paraId="2C77568C" w14:textId="4230ACAC" w:rsidR="00084657" w:rsidRPr="00460EE0" w:rsidRDefault="00C27E7D" w:rsidP="008D0A37">
      <w:pPr>
        <w:numPr>
          <w:ilvl w:val="1"/>
          <w:numId w:val="54"/>
        </w:numPr>
        <w:spacing w:after="240"/>
        <w:rPr>
          <w:sz w:val="24"/>
          <w:szCs w:val="24"/>
        </w:rPr>
      </w:pPr>
      <w:r w:rsidRPr="007B4D68">
        <w:rPr>
          <w:sz w:val="24"/>
          <w:szCs w:val="24"/>
        </w:rPr>
        <w:t xml:space="preserve">LF Projects </w:t>
      </w:r>
      <w:r w:rsidR="0022745A" w:rsidRPr="00460EE0">
        <w:rPr>
          <w:sz w:val="24"/>
          <w:szCs w:val="24"/>
        </w:rPr>
        <w:t>will</w:t>
      </w:r>
      <w:r w:rsidRPr="007B4D68">
        <w:rPr>
          <w:sz w:val="24"/>
          <w:szCs w:val="24"/>
        </w:rPr>
        <w:t xml:space="preserve"> hold title to all trade or service marks used by the Project (“Project Trademarks”), whether based on common law or registered rights.  Project Trademarks </w:t>
      </w:r>
      <w:r w:rsidR="0022745A" w:rsidRPr="00460EE0">
        <w:rPr>
          <w:sz w:val="24"/>
          <w:szCs w:val="24"/>
        </w:rPr>
        <w:t>will</w:t>
      </w:r>
      <w:r w:rsidRPr="007B4D68">
        <w:rPr>
          <w:sz w:val="24"/>
          <w:szCs w:val="24"/>
        </w:rPr>
        <w:t xml:space="preserve"> be transferred and assigned to LF Projects to hold on behalf of the Project. Any use of any Project Trademarks by participants in the Project </w:t>
      </w:r>
      <w:r w:rsidR="0022745A" w:rsidRPr="00460EE0">
        <w:rPr>
          <w:sz w:val="24"/>
          <w:szCs w:val="24"/>
        </w:rPr>
        <w:t>will</w:t>
      </w:r>
      <w:r w:rsidRPr="007B4D68">
        <w:rPr>
          <w:sz w:val="24"/>
          <w:szCs w:val="24"/>
        </w:rPr>
        <w:t xml:space="preserve"> be in accordance with the license from LF Projects and inure to the benefit of LF Projects.  </w:t>
      </w:r>
    </w:p>
    <w:p w14:paraId="793FFC84" w14:textId="605D16DA" w:rsidR="00084657" w:rsidRPr="00460EE0" w:rsidRDefault="00C27E7D" w:rsidP="008D0A37">
      <w:pPr>
        <w:numPr>
          <w:ilvl w:val="1"/>
          <w:numId w:val="54"/>
        </w:numPr>
        <w:spacing w:after="240"/>
        <w:rPr>
          <w:sz w:val="24"/>
          <w:szCs w:val="24"/>
        </w:rPr>
      </w:pPr>
      <w:r w:rsidRPr="007B4D68">
        <w:rPr>
          <w:sz w:val="24"/>
          <w:szCs w:val="24"/>
        </w:rPr>
        <w:lastRenderedPageBreak/>
        <w:t xml:space="preserve">The Project </w:t>
      </w:r>
      <w:r w:rsidR="0022745A" w:rsidRPr="00460EE0">
        <w:rPr>
          <w:sz w:val="24"/>
          <w:szCs w:val="24"/>
        </w:rPr>
        <w:t>will</w:t>
      </w:r>
      <w:r w:rsidRPr="007B4D68">
        <w:rPr>
          <w:sz w:val="24"/>
          <w:szCs w:val="24"/>
        </w:rPr>
        <w:t>, as permitted and in accordance with such license from LF Projects, develop and own all Project GitHub and social media accounts, and domain name registrations created by the Project community.</w:t>
      </w:r>
    </w:p>
    <w:p w14:paraId="26C754FB" w14:textId="6E429743" w:rsidR="00084657" w:rsidRPr="00460EE0" w:rsidRDefault="00C27E7D" w:rsidP="008D0A37">
      <w:pPr>
        <w:numPr>
          <w:ilvl w:val="1"/>
          <w:numId w:val="54"/>
        </w:numPr>
        <w:spacing w:after="240"/>
        <w:rPr>
          <w:sz w:val="24"/>
          <w:szCs w:val="24"/>
        </w:rPr>
      </w:pPr>
      <w:r w:rsidRPr="007B4D68">
        <w:rPr>
          <w:sz w:val="24"/>
          <w:szCs w:val="24"/>
        </w:rPr>
        <w:t xml:space="preserve">Under no circumstances </w:t>
      </w:r>
      <w:r w:rsidR="0022745A" w:rsidRPr="00460EE0">
        <w:rPr>
          <w:sz w:val="24"/>
          <w:szCs w:val="24"/>
        </w:rPr>
        <w:t>will</w:t>
      </w:r>
      <w:r w:rsidRPr="007B4D68">
        <w:rPr>
          <w:sz w:val="24"/>
          <w:szCs w:val="24"/>
        </w:rPr>
        <w:t xml:space="preserve"> LF Projects be expected or required to undertake any action on behalf of the Project that is inconsistent with the tax-exempt status or purpose, as applicable, of LFP, Inc. or LF Projects, LLC.</w:t>
      </w:r>
    </w:p>
    <w:p w14:paraId="4813F2EE" w14:textId="77777777" w:rsidR="00084657" w:rsidRPr="00460EE0" w:rsidRDefault="00C27E7D" w:rsidP="008D0A37">
      <w:pPr>
        <w:pStyle w:val="Heading1"/>
        <w:keepNext w:val="0"/>
        <w:numPr>
          <w:ilvl w:val="0"/>
          <w:numId w:val="54"/>
        </w:numPr>
        <w:spacing w:before="0"/>
        <w:rPr>
          <w:rFonts w:ascii="Times New Roman" w:eastAsia="Times New Roman" w:hAnsi="Times New Roman" w:cs="Times New Roman"/>
          <w:sz w:val="24"/>
          <w:szCs w:val="24"/>
        </w:rPr>
      </w:pPr>
      <w:r w:rsidRPr="00460EE0">
        <w:rPr>
          <w:rFonts w:ascii="Times New Roman" w:eastAsia="Times New Roman" w:hAnsi="Times New Roman" w:cs="Times New Roman"/>
          <w:sz w:val="24"/>
          <w:szCs w:val="24"/>
        </w:rPr>
        <w:t xml:space="preserve">General Rules and Operations. </w:t>
      </w:r>
    </w:p>
    <w:p w14:paraId="405B74D2" w14:textId="77777777" w:rsidR="00084657" w:rsidRPr="008D0A37" w:rsidRDefault="00C27E7D" w:rsidP="008D0A37">
      <w:pPr>
        <w:pStyle w:val="Heading1"/>
        <w:keepNext w:val="0"/>
        <w:numPr>
          <w:ilvl w:val="1"/>
          <w:numId w:val="54"/>
        </w:numPr>
        <w:spacing w:before="0"/>
        <w:rPr>
          <w:rFonts w:ascii="Times New Roman" w:hAnsi="Times New Roman"/>
          <w:b w:val="0"/>
          <w:sz w:val="24"/>
        </w:rPr>
      </w:pPr>
      <w:r w:rsidRPr="00460EE0">
        <w:rPr>
          <w:rFonts w:ascii="Times New Roman" w:eastAsia="Times New Roman" w:hAnsi="Times New Roman" w:cs="Times New Roman"/>
          <w:b w:val="0"/>
          <w:sz w:val="24"/>
          <w:szCs w:val="24"/>
        </w:rPr>
        <w:t>The Project will:</w:t>
      </w:r>
    </w:p>
    <w:p w14:paraId="0F9D6665" w14:textId="77777777" w:rsidR="00084657" w:rsidRPr="00460EE0" w:rsidRDefault="00C27E7D" w:rsidP="008D0A37">
      <w:pPr>
        <w:numPr>
          <w:ilvl w:val="2"/>
          <w:numId w:val="54"/>
        </w:numPr>
        <w:spacing w:after="240"/>
        <w:rPr>
          <w:sz w:val="24"/>
          <w:szCs w:val="24"/>
        </w:rPr>
      </w:pPr>
      <w:r w:rsidRPr="007B4D68">
        <w:rPr>
          <w:sz w:val="24"/>
          <w:szCs w:val="24"/>
        </w:rPr>
        <w:t>engage in the work of the project in a professional manner consistent with maintaining a cohesive community, while also maintaining the goodwill and esteem of LF Projects, LFP, Inc. and other partner organizations in the open source software community; and</w:t>
      </w:r>
    </w:p>
    <w:p w14:paraId="246DFCD2" w14:textId="77777777" w:rsidR="00084657" w:rsidRPr="00460EE0" w:rsidRDefault="00C27E7D" w:rsidP="008D0A37">
      <w:pPr>
        <w:numPr>
          <w:ilvl w:val="2"/>
          <w:numId w:val="54"/>
        </w:numPr>
        <w:spacing w:after="240"/>
        <w:rPr>
          <w:sz w:val="24"/>
          <w:szCs w:val="24"/>
        </w:rPr>
      </w:pPr>
      <w:r w:rsidRPr="007B4D68">
        <w:rPr>
          <w:sz w:val="24"/>
          <w:szCs w:val="24"/>
        </w:rPr>
        <w:t>respect the rights of all trademark owners, including any branding and trademark usage guidelines.</w:t>
      </w:r>
    </w:p>
    <w:p w14:paraId="2A88CCBF" w14:textId="77777777" w:rsidR="00084657" w:rsidRPr="00460EE0" w:rsidRDefault="00C27E7D" w:rsidP="008D0A37">
      <w:pPr>
        <w:pStyle w:val="Heading1"/>
        <w:keepNext w:val="0"/>
        <w:numPr>
          <w:ilvl w:val="0"/>
          <w:numId w:val="54"/>
        </w:numPr>
        <w:spacing w:before="0"/>
        <w:rPr>
          <w:rFonts w:ascii="Times New Roman" w:eastAsia="Times New Roman" w:hAnsi="Times New Roman" w:cs="Times New Roman"/>
          <w:sz w:val="24"/>
          <w:szCs w:val="24"/>
        </w:rPr>
      </w:pPr>
      <w:r w:rsidRPr="00460EE0">
        <w:rPr>
          <w:rFonts w:ascii="Times New Roman" w:eastAsia="Times New Roman" w:hAnsi="Times New Roman" w:cs="Times New Roman"/>
          <w:sz w:val="24"/>
          <w:szCs w:val="24"/>
        </w:rPr>
        <w:t>Intellectual Property Policy</w:t>
      </w:r>
    </w:p>
    <w:p w14:paraId="5D2387AA" w14:textId="0BB1DF07" w:rsidR="00084657" w:rsidRPr="008D0A37" w:rsidRDefault="00C27E7D" w:rsidP="008D0A37">
      <w:pPr>
        <w:pStyle w:val="Heading1"/>
        <w:keepNext w:val="0"/>
        <w:numPr>
          <w:ilvl w:val="1"/>
          <w:numId w:val="54"/>
        </w:numPr>
        <w:spacing w:before="0"/>
        <w:rPr>
          <w:rFonts w:ascii="Times New Roman" w:hAnsi="Times New Roman"/>
          <w:b w:val="0"/>
          <w:sz w:val="24"/>
        </w:rPr>
      </w:pPr>
      <w:r w:rsidRPr="00460EE0">
        <w:rPr>
          <w:rFonts w:ascii="Times New Roman" w:eastAsia="Times New Roman" w:hAnsi="Times New Roman" w:cs="Times New Roman"/>
          <w:b w:val="0"/>
          <w:sz w:val="24"/>
          <w:szCs w:val="24"/>
        </w:rPr>
        <w:t xml:space="preserve">Participants acknowledge that the copyright in all new contributions </w:t>
      </w:r>
      <w:r w:rsidR="0022745A" w:rsidRPr="00460EE0">
        <w:rPr>
          <w:rFonts w:ascii="Times New Roman" w:eastAsia="Times New Roman" w:hAnsi="Times New Roman" w:cs="Times New Roman"/>
          <w:b w:val="0"/>
          <w:sz w:val="24"/>
          <w:szCs w:val="24"/>
        </w:rPr>
        <w:t>will</w:t>
      </w:r>
      <w:r w:rsidRPr="00460EE0">
        <w:rPr>
          <w:rFonts w:ascii="Times New Roman" w:eastAsia="Times New Roman" w:hAnsi="Times New Roman" w:cs="Times New Roman"/>
          <w:b w:val="0"/>
          <w:sz w:val="24"/>
          <w:szCs w:val="24"/>
        </w:rPr>
        <w:t xml:space="preserve"> be retained by the copyright holder as independent works of authorship and that no contributor or copyright holder will be required to assign copyrights to the Project. </w:t>
      </w:r>
    </w:p>
    <w:p w14:paraId="5879B7AF" w14:textId="56A961ED" w:rsidR="00387CED" w:rsidRPr="008D0A37" w:rsidRDefault="00452859" w:rsidP="008D0A37">
      <w:pPr>
        <w:pStyle w:val="Heading1"/>
        <w:keepNext w:val="0"/>
        <w:numPr>
          <w:ilvl w:val="1"/>
          <w:numId w:val="54"/>
        </w:numPr>
        <w:spacing w:before="0"/>
        <w:rPr>
          <w:rFonts w:ascii="Times New Roman" w:hAnsi="Times New Roman"/>
          <w:b w:val="0"/>
          <w:sz w:val="24"/>
        </w:rPr>
      </w:pPr>
      <w:r>
        <w:rPr>
          <w:rFonts w:ascii="Times New Roman" w:eastAsia="Times New Roman" w:hAnsi="Times New Roman" w:cs="Times New Roman"/>
          <w:b w:val="0"/>
          <w:sz w:val="24"/>
          <w:szCs w:val="24"/>
        </w:rPr>
        <w:t xml:space="preserve">Except as described in Section </w:t>
      </w:r>
      <w:r w:rsidR="0073133C">
        <w:rPr>
          <w:rFonts w:ascii="Times New Roman" w:eastAsia="Times New Roman" w:hAnsi="Times New Roman" w:cs="Times New Roman"/>
          <w:b w:val="0"/>
          <w:sz w:val="24"/>
          <w:szCs w:val="24"/>
        </w:rPr>
        <w:t>7</w:t>
      </w:r>
      <w:r w:rsidR="00C27E7D" w:rsidRPr="00460EE0">
        <w:rPr>
          <w:rFonts w:ascii="Times New Roman" w:eastAsia="Times New Roman" w:hAnsi="Times New Roman" w:cs="Times New Roman"/>
          <w:b w:val="0"/>
          <w:sz w:val="24"/>
          <w:szCs w:val="24"/>
        </w:rPr>
        <w:t xml:space="preserve">.c., all code contributions to the Project are subject to the following: </w:t>
      </w:r>
    </w:p>
    <w:p w14:paraId="586EBB7C" w14:textId="5AC06986" w:rsidR="00387CED" w:rsidRDefault="00387CED" w:rsidP="008D0A37">
      <w:pPr>
        <w:pStyle w:val="Heading1"/>
        <w:keepNext w:val="0"/>
        <w:numPr>
          <w:ilvl w:val="2"/>
          <w:numId w:val="54"/>
        </w:numPr>
        <w:spacing w:before="0"/>
        <w:rPr>
          <w:rFonts w:ascii="Times New Roman" w:hAnsi="Times New Roman" w:cs="Times New Roman"/>
          <w:b w:val="0"/>
          <w:sz w:val="24"/>
          <w:szCs w:val="24"/>
        </w:rPr>
      </w:pPr>
      <w:r w:rsidRPr="00387CED">
        <w:rPr>
          <w:rFonts w:ascii="Times New Roman" w:hAnsi="Times New Roman" w:cs="Times New Roman"/>
          <w:b w:val="0"/>
          <w:sz w:val="24"/>
          <w:szCs w:val="24"/>
        </w:rPr>
        <w:t xml:space="preserve">All new inbound code contributions to the Project must be made using the Apache License, Version 2.0 (available here: </w:t>
      </w:r>
      <w:hyperlink r:id="rId9" w:history="1">
        <w:r w:rsidRPr="00387CED">
          <w:rPr>
            <w:rStyle w:val="Hyperlink"/>
            <w:rFonts w:ascii="Times New Roman" w:hAnsi="Times New Roman"/>
            <w:b w:val="0"/>
            <w:sz w:val="24"/>
            <w:szCs w:val="24"/>
          </w:rPr>
          <w:t>https://www.apache.org/licenses/LICENSE-2.0</w:t>
        </w:r>
      </w:hyperlink>
      <w:r w:rsidRPr="00387CED">
        <w:rPr>
          <w:rFonts w:ascii="Times New Roman" w:hAnsi="Times New Roman" w:cs="Times New Roman"/>
          <w:b w:val="0"/>
          <w:sz w:val="24"/>
          <w:szCs w:val="24"/>
        </w:rPr>
        <w:t>) (the “Project License”).</w:t>
      </w:r>
    </w:p>
    <w:p w14:paraId="0BAA297B" w14:textId="229D0DAD" w:rsidR="00523E08" w:rsidRDefault="00387CED" w:rsidP="00523E08">
      <w:pPr>
        <w:pStyle w:val="Heading1"/>
        <w:keepNext w:val="0"/>
        <w:numPr>
          <w:ilvl w:val="2"/>
          <w:numId w:val="54"/>
        </w:numPr>
        <w:spacing w:before="0"/>
        <w:rPr>
          <w:rFonts w:ascii="Times New Roman" w:hAnsi="Times New Roman" w:cs="Times New Roman"/>
          <w:b w:val="0"/>
          <w:sz w:val="24"/>
          <w:szCs w:val="24"/>
        </w:rPr>
      </w:pPr>
      <w:r w:rsidRPr="00387CED">
        <w:rPr>
          <w:rFonts w:ascii="Times New Roman" w:hAnsi="Times New Roman" w:cs="Times New Roman"/>
          <w:b w:val="0"/>
          <w:sz w:val="24"/>
          <w:szCs w:val="24"/>
        </w:rPr>
        <w:t>All new inbound code contributions must:</w:t>
      </w:r>
    </w:p>
    <w:p w14:paraId="44955F48" w14:textId="3B8D025F" w:rsidR="00523E08" w:rsidRDefault="00387CED" w:rsidP="00523E08">
      <w:pPr>
        <w:pStyle w:val="Heading1"/>
        <w:keepNext w:val="0"/>
        <w:numPr>
          <w:ilvl w:val="3"/>
          <w:numId w:val="54"/>
        </w:numPr>
        <w:spacing w:before="0"/>
        <w:rPr>
          <w:rFonts w:ascii="Times New Roman" w:hAnsi="Times New Roman" w:cs="Times New Roman"/>
          <w:b w:val="0"/>
          <w:sz w:val="24"/>
          <w:szCs w:val="24"/>
        </w:rPr>
      </w:pPr>
      <w:r w:rsidRPr="00523E08">
        <w:rPr>
          <w:rFonts w:ascii="Times New Roman" w:hAnsi="Times New Roman" w:cs="Times New Roman"/>
          <w:b w:val="0"/>
          <w:sz w:val="24"/>
          <w:szCs w:val="24"/>
        </w:rPr>
        <w:t>be made pursuant to a duly executed Corporate Contributor License Agreement or, in the case of self-employed contributors, a duly executed Individual Contributor License Agreement (forms of which are available on the Project’s web site); and</w:t>
      </w:r>
    </w:p>
    <w:p w14:paraId="5E539106" w14:textId="5018C463" w:rsidR="00387CED" w:rsidRPr="00523E08" w:rsidRDefault="00387CED" w:rsidP="008D0A37">
      <w:pPr>
        <w:pStyle w:val="Heading1"/>
        <w:keepNext w:val="0"/>
        <w:numPr>
          <w:ilvl w:val="3"/>
          <w:numId w:val="54"/>
        </w:numPr>
        <w:spacing w:before="0"/>
        <w:rPr>
          <w:rFonts w:ascii="Times New Roman" w:hAnsi="Times New Roman" w:cs="Times New Roman"/>
          <w:b w:val="0"/>
          <w:sz w:val="24"/>
          <w:szCs w:val="24"/>
        </w:rPr>
      </w:pPr>
      <w:r w:rsidRPr="00523E08">
        <w:rPr>
          <w:rFonts w:ascii="Times New Roman" w:hAnsi="Times New Roman" w:cs="Times New Roman"/>
          <w:b w:val="0"/>
          <w:sz w:val="24"/>
          <w:szCs w:val="24"/>
        </w:rPr>
        <w:t>be accompanied by a Developer Certificate of Origin (</w:t>
      </w:r>
      <w:hyperlink r:id="rId10" w:history="1">
        <w:r w:rsidRPr="00523E08">
          <w:rPr>
            <w:rStyle w:val="Hyperlink"/>
            <w:rFonts w:ascii="Times New Roman" w:hAnsi="Times New Roman"/>
            <w:b w:val="0"/>
            <w:sz w:val="24"/>
            <w:szCs w:val="24"/>
          </w:rPr>
          <w:t>http://developercertificate.org</w:t>
        </w:r>
      </w:hyperlink>
      <w:r w:rsidRPr="00523E08">
        <w:rPr>
          <w:rFonts w:ascii="Times New Roman" w:hAnsi="Times New Roman" w:cs="Times New Roman"/>
          <w:b w:val="0"/>
          <w:sz w:val="24"/>
          <w:szCs w:val="24"/>
        </w:rPr>
        <w:t>) sign-off in the source code system that is submitted through a TSC-approved contribution process which will bind the authorized contributor and, if not self-employed, their employer to the applicable license;</w:t>
      </w:r>
    </w:p>
    <w:p w14:paraId="7FF33342" w14:textId="77777777" w:rsidR="00084657" w:rsidRPr="00460EE0" w:rsidRDefault="00C27E7D" w:rsidP="008D0A37">
      <w:pPr>
        <w:pStyle w:val="Heading1"/>
        <w:keepNext w:val="0"/>
        <w:numPr>
          <w:ilvl w:val="2"/>
          <w:numId w:val="54"/>
        </w:numPr>
        <w:spacing w:before="0"/>
        <w:rPr>
          <w:rFonts w:ascii="Times New Roman" w:eastAsia="Times New Roman" w:hAnsi="Times New Roman" w:cs="Times New Roman"/>
          <w:b w:val="0"/>
          <w:sz w:val="24"/>
          <w:szCs w:val="24"/>
        </w:rPr>
      </w:pPr>
      <w:r w:rsidRPr="00460EE0">
        <w:rPr>
          <w:rFonts w:ascii="Times New Roman" w:eastAsia="Times New Roman" w:hAnsi="Times New Roman" w:cs="Times New Roman"/>
          <w:b w:val="0"/>
          <w:sz w:val="24"/>
          <w:szCs w:val="24"/>
        </w:rPr>
        <w:t>All outbound code will be made available under the Project License.</w:t>
      </w:r>
    </w:p>
    <w:p w14:paraId="300265A3" w14:textId="05D9ADDF" w:rsidR="00084657" w:rsidRPr="00460EE0" w:rsidRDefault="00C27E7D" w:rsidP="008D0A37">
      <w:pPr>
        <w:pStyle w:val="Heading1"/>
        <w:keepNext w:val="0"/>
        <w:numPr>
          <w:ilvl w:val="2"/>
          <w:numId w:val="54"/>
        </w:numPr>
        <w:spacing w:before="0"/>
        <w:rPr>
          <w:rFonts w:ascii="Times New Roman" w:eastAsia="Times New Roman" w:hAnsi="Times New Roman" w:cs="Times New Roman"/>
          <w:b w:val="0"/>
          <w:sz w:val="24"/>
          <w:szCs w:val="24"/>
        </w:rPr>
      </w:pPr>
      <w:r w:rsidRPr="00460EE0">
        <w:rPr>
          <w:rFonts w:ascii="Times New Roman" w:eastAsia="Times New Roman" w:hAnsi="Times New Roman" w:cs="Times New Roman"/>
          <w:b w:val="0"/>
          <w:sz w:val="24"/>
          <w:szCs w:val="24"/>
        </w:rPr>
        <w:lastRenderedPageBreak/>
        <w:t xml:space="preserve">Documentation will be received and made available by the Project under the Creative Commons Attribution 4.0 International License (available at </w:t>
      </w:r>
      <w:hyperlink r:id="rId11">
        <w:r w:rsidRPr="00460EE0">
          <w:rPr>
            <w:rFonts w:ascii="Times New Roman" w:eastAsia="Times New Roman" w:hAnsi="Times New Roman" w:cs="Times New Roman"/>
            <w:b w:val="0"/>
            <w:color w:val="0563C1"/>
            <w:sz w:val="24"/>
            <w:szCs w:val="24"/>
            <w:u w:val="single"/>
          </w:rPr>
          <w:t>http://creativecommons.org/licenses/by/4.0/</w:t>
        </w:r>
      </w:hyperlink>
      <w:r w:rsidRPr="00460EE0">
        <w:rPr>
          <w:rFonts w:ascii="Times New Roman" w:eastAsia="Times New Roman" w:hAnsi="Times New Roman" w:cs="Times New Roman"/>
          <w:b w:val="0"/>
          <w:sz w:val="24"/>
          <w:szCs w:val="24"/>
        </w:rPr>
        <w:t xml:space="preserve">). </w:t>
      </w:r>
    </w:p>
    <w:p w14:paraId="6701DF07" w14:textId="6132F9AE" w:rsidR="00084657" w:rsidRPr="00460EE0" w:rsidRDefault="00C27E7D" w:rsidP="008D0A37">
      <w:pPr>
        <w:pStyle w:val="Heading1"/>
        <w:keepNext w:val="0"/>
        <w:numPr>
          <w:ilvl w:val="2"/>
          <w:numId w:val="54"/>
        </w:numPr>
        <w:spacing w:before="0"/>
        <w:rPr>
          <w:rFonts w:ascii="Times New Roman" w:eastAsia="Times New Roman" w:hAnsi="Times New Roman" w:cs="Times New Roman"/>
          <w:b w:val="0"/>
          <w:sz w:val="24"/>
          <w:szCs w:val="24"/>
        </w:rPr>
      </w:pPr>
      <w:r w:rsidRPr="00460EE0">
        <w:rPr>
          <w:rFonts w:ascii="Times New Roman" w:eastAsia="Times New Roman" w:hAnsi="Times New Roman" w:cs="Times New Roman"/>
          <w:b w:val="0"/>
          <w:sz w:val="24"/>
          <w:szCs w:val="24"/>
        </w:rPr>
        <w:t>The Project may seek to integrate and contribute back to other open source projects (“Upstream Projects”). In such cases, the Project will conform to all license requirements of the Upstream Projects, including dependencies, leveraged by the Project.  Upstream Project code contributions</w:t>
      </w:r>
      <w:r w:rsidRPr="008D0A37">
        <w:rPr>
          <w:rFonts w:ascii="Times New Roman" w:hAnsi="Times New Roman"/>
          <w:sz w:val="24"/>
        </w:rPr>
        <w:t xml:space="preserve"> </w:t>
      </w:r>
      <w:r w:rsidRPr="008D0A37">
        <w:rPr>
          <w:rFonts w:ascii="Times New Roman" w:hAnsi="Times New Roman"/>
          <w:b w:val="0"/>
          <w:sz w:val="24"/>
        </w:rPr>
        <w:t>not stored within the Project’s main code repository</w:t>
      </w:r>
      <w:r w:rsidRPr="00460EE0">
        <w:rPr>
          <w:rFonts w:ascii="Times New Roman" w:eastAsia="Times New Roman" w:hAnsi="Times New Roman" w:cs="Times New Roman"/>
          <w:b w:val="0"/>
          <w:color w:val="222222"/>
          <w:sz w:val="24"/>
          <w:szCs w:val="24"/>
        </w:rPr>
        <w:t> </w:t>
      </w:r>
      <w:r w:rsidR="0022745A" w:rsidRPr="00460EE0">
        <w:rPr>
          <w:rFonts w:ascii="Times New Roman" w:eastAsia="Times New Roman" w:hAnsi="Times New Roman" w:cs="Times New Roman"/>
          <w:b w:val="0"/>
          <w:color w:val="222222"/>
          <w:sz w:val="24"/>
          <w:szCs w:val="24"/>
        </w:rPr>
        <w:t>will</w:t>
      </w:r>
      <w:r w:rsidRPr="00460EE0">
        <w:rPr>
          <w:rFonts w:ascii="Times New Roman" w:eastAsia="Times New Roman" w:hAnsi="Times New Roman" w:cs="Times New Roman"/>
          <w:b w:val="0"/>
          <w:color w:val="222222"/>
          <w:sz w:val="24"/>
          <w:szCs w:val="24"/>
        </w:rPr>
        <w:t xml:space="preserve"> comply with the contribution process and license terms for the applicable Upstream Project</w:t>
      </w:r>
      <w:r w:rsidRPr="00460EE0">
        <w:rPr>
          <w:rFonts w:ascii="Times New Roman" w:eastAsia="Times New Roman" w:hAnsi="Times New Roman" w:cs="Times New Roman"/>
          <w:b w:val="0"/>
          <w:sz w:val="24"/>
          <w:szCs w:val="24"/>
        </w:rPr>
        <w:t>.</w:t>
      </w:r>
    </w:p>
    <w:p w14:paraId="4DD5EDF4" w14:textId="7BA181BE" w:rsidR="00084657" w:rsidRPr="008D0A37" w:rsidRDefault="00C27E7D" w:rsidP="008D0A37">
      <w:pPr>
        <w:pStyle w:val="Heading1"/>
        <w:keepNext w:val="0"/>
        <w:numPr>
          <w:ilvl w:val="1"/>
          <w:numId w:val="54"/>
        </w:numPr>
        <w:spacing w:before="0"/>
        <w:rPr>
          <w:rFonts w:ascii="Times New Roman" w:hAnsi="Times New Roman"/>
          <w:b w:val="0"/>
          <w:sz w:val="24"/>
        </w:rPr>
      </w:pPr>
      <w:r w:rsidRPr="00460EE0">
        <w:rPr>
          <w:rFonts w:ascii="Times New Roman" w:eastAsia="Times New Roman" w:hAnsi="Times New Roman" w:cs="Times New Roman"/>
          <w:b w:val="0"/>
          <w:sz w:val="24"/>
          <w:szCs w:val="24"/>
        </w:rPr>
        <w:t>The TSC may approve the use of an alternative license or licenses for inbound or outbound contributions on an exception basis. To request an exception, please describe the contribution, the alternative open source license(s), and the justification for using an alternative open source license for the Project. License exceptions must be approved by a two-thirds vote of the entire TSC. Contributed files should contain license information, such as SPDX short form identifiers, indicating the open source license or licenses pertaining to the file.</w:t>
      </w:r>
    </w:p>
    <w:p w14:paraId="23167E63" w14:textId="77777777" w:rsidR="00084657" w:rsidRPr="00460EE0" w:rsidRDefault="00C27E7D" w:rsidP="008D0A37">
      <w:pPr>
        <w:pStyle w:val="Heading1"/>
        <w:keepNext w:val="0"/>
        <w:numPr>
          <w:ilvl w:val="0"/>
          <w:numId w:val="54"/>
        </w:numPr>
        <w:spacing w:before="0"/>
        <w:rPr>
          <w:rFonts w:ascii="Times New Roman" w:eastAsia="Times New Roman" w:hAnsi="Times New Roman" w:cs="Times New Roman"/>
          <w:sz w:val="24"/>
          <w:szCs w:val="24"/>
        </w:rPr>
      </w:pPr>
      <w:r w:rsidRPr="00460EE0">
        <w:rPr>
          <w:rFonts w:ascii="Times New Roman" w:eastAsia="Times New Roman" w:hAnsi="Times New Roman" w:cs="Times New Roman"/>
          <w:sz w:val="24"/>
          <w:szCs w:val="24"/>
        </w:rPr>
        <w:t>Amendments</w:t>
      </w:r>
    </w:p>
    <w:p w14:paraId="30FB6027" w14:textId="77777777" w:rsidR="00084657" w:rsidRPr="00460EE0" w:rsidRDefault="00C27E7D" w:rsidP="008D0A37">
      <w:pPr>
        <w:numPr>
          <w:ilvl w:val="1"/>
          <w:numId w:val="54"/>
        </w:numPr>
        <w:spacing w:after="240"/>
        <w:rPr>
          <w:sz w:val="24"/>
          <w:szCs w:val="24"/>
        </w:rPr>
      </w:pPr>
      <w:r w:rsidRPr="007B4D68">
        <w:rPr>
          <w:sz w:val="24"/>
          <w:szCs w:val="24"/>
        </w:rPr>
        <w:t>This charter may be amended by a two-thirds vote of the entire TSC and is subject to approval by LF Projects.</w:t>
      </w:r>
    </w:p>
    <w:p w14:paraId="1FCFD05C" w14:textId="06257F08" w:rsidR="00084657" w:rsidRPr="00460EE0" w:rsidRDefault="00084657" w:rsidP="003E1540">
      <w:pPr>
        <w:pStyle w:val="Heading1"/>
        <w:keepNext w:val="0"/>
        <w:spacing w:before="0"/>
        <w:ind w:left="0" w:firstLine="0"/>
        <w:rPr>
          <w:sz w:val="24"/>
          <w:szCs w:val="24"/>
        </w:rPr>
      </w:pPr>
    </w:p>
    <w:sectPr w:rsidR="00084657" w:rsidRPr="00460EE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4B411" w14:textId="77777777" w:rsidR="00505456" w:rsidRDefault="00505456">
      <w:r>
        <w:separator/>
      </w:r>
    </w:p>
  </w:endnote>
  <w:endnote w:type="continuationSeparator" w:id="0">
    <w:p w14:paraId="79FA617C" w14:textId="77777777" w:rsidR="00505456" w:rsidRDefault="00505456">
      <w:r>
        <w:continuationSeparator/>
      </w:r>
    </w:p>
  </w:endnote>
  <w:endnote w:type="continuationNotice" w:id="1">
    <w:p w14:paraId="23149C1B" w14:textId="77777777" w:rsidR="00505456" w:rsidRDefault="005054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MS Gothic">
    <w:altName w:val="ＭＳ ゴシック"/>
    <w:panose1 w:val="020B0609070205080204"/>
    <w:charset w:val="4E"/>
    <w:family w:val="auto"/>
    <w:pitch w:val="variable"/>
    <w:sig w:usb0="E00002FF" w:usb1="6AC7FDFB" w:usb2="00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8A8D9" w14:textId="77777777" w:rsidR="00B86041" w:rsidRPr="007B4D68" w:rsidRDefault="00B86041" w:rsidP="008D0A37">
    <w:pPr>
      <w:tabs>
        <w:tab w:val="center" w:pos="4680"/>
        <w:tab w:val="right" w:pos="9360"/>
      </w:tabs>
      <w:jc w:val="center"/>
    </w:pPr>
    <w:r w:rsidRPr="007B4D68">
      <w:fldChar w:fldCharType="begin"/>
    </w:r>
    <w:r>
      <w:instrText>PAGE</w:instrText>
    </w:r>
    <w:r w:rsidRPr="007B4D68">
      <w:fldChar w:fldCharType="end"/>
    </w:r>
  </w:p>
  <w:p w14:paraId="77F28CE2" w14:textId="77777777" w:rsidR="00B86041" w:rsidRDefault="00B86041">
    <w:pPr>
      <w:tabs>
        <w:tab w:val="center" w:pos="4680"/>
        <w:tab w:val="right" w:pos="936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F1A29" w14:textId="32D3C9A3" w:rsidR="00B86041" w:rsidRPr="007B4D68" w:rsidRDefault="00B86041" w:rsidP="008D0A37">
    <w:pPr>
      <w:tabs>
        <w:tab w:val="center" w:pos="4680"/>
        <w:tab w:val="right" w:pos="9360"/>
      </w:tabs>
      <w:jc w:val="center"/>
    </w:pPr>
  </w:p>
  <w:p w14:paraId="4FEB645F" w14:textId="77777777" w:rsidR="00B86041" w:rsidRDefault="00B86041">
    <w:pPr>
      <w:tabs>
        <w:tab w:val="center" w:pos="4680"/>
        <w:tab w:val="right" w:pos="9360"/>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A41FC" w14:textId="77777777" w:rsidR="007B2247" w:rsidRDefault="007B2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A6B2C" w14:textId="77777777" w:rsidR="00505456" w:rsidRDefault="00505456">
      <w:r>
        <w:separator/>
      </w:r>
    </w:p>
  </w:footnote>
  <w:footnote w:type="continuationSeparator" w:id="0">
    <w:p w14:paraId="70119918" w14:textId="77777777" w:rsidR="00505456" w:rsidRDefault="00505456">
      <w:r>
        <w:continuationSeparator/>
      </w:r>
    </w:p>
  </w:footnote>
  <w:footnote w:type="continuationNotice" w:id="1">
    <w:p w14:paraId="0A651EDC" w14:textId="77777777" w:rsidR="00505456" w:rsidRDefault="005054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EF84B" w14:textId="77777777" w:rsidR="007B2247" w:rsidRDefault="007B22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90A94" w14:textId="77777777" w:rsidR="00B86041" w:rsidRDefault="00B86041">
    <w:pPr>
      <w:tabs>
        <w:tab w:val="center" w:pos="4320"/>
        <w:tab w:val="right" w:pos="8640"/>
      </w:tabs>
      <w:rPr>
        <w:b/>
        <w:sz w:val="24"/>
        <w:szCs w:val="24"/>
        <w:u w:val="single"/>
      </w:rPr>
    </w:pPr>
    <w:r>
      <w:rPr>
        <w:b/>
        <w:sz w:val="24"/>
        <w:szCs w:val="24"/>
        <w:u w:val="single"/>
      </w:rPr>
      <w:t>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E69AF" w14:textId="77777777" w:rsidR="007B2247" w:rsidRDefault="007B22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81A27"/>
    <w:multiLevelType w:val="multilevel"/>
    <w:tmpl w:val="FFCAA9AA"/>
    <w:lvl w:ilvl="0">
      <w:start w:val="1"/>
      <w:numFmt w:val="lowerRoman"/>
      <w:lvlText w:val="%1."/>
      <w:lvlJc w:val="right"/>
      <w:pPr>
        <w:ind w:left="2160" w:firstLine="1800"/>
      </w:pPr>
      <w:rPr>
        <w:rFonts w:cs="Times New Roman"/>
        <w:vertAlign w:val="baseline"/>
      </w:rPr>
    </w:lvl>
    <w:lvl w:ilvl="1">
      <w:start w:val="1"/>
      <w:numFmt w:val="lowerLetter"/>
      <w:lvlText w:val="%2."/>
      <w:lvlJc w:val="left"/>
      <w:pPr>
        <w:ind w:left="2880" w:firstLine="2520"/>
      </w:pPr>
      <w:rPr>
        <w:rFonts w:cs="Times New Roman"/>
        <w:vertAlign w:val="baseline"/>
      </w:rPr>
    </w:lvl>
    <w:lvl w:ilvl="2">
      <w:start w:val="1"/>
      <w:numFmt w:val="lowerRoman"/>
      <w:lvlText w:val="%3."/>
      <w:lvlJc w:val="right"/>
      <w:pPr>
        <w:ind w:left="3600" w:firstLine="3420"/>
      </w:pPr>
      <w:rPr>
        <w:rFonts w:cs="Times New Roman"/>
        <w:vertAlign w:val="baseline"/>
      </w:rPr>
    </w:lvl>
    <w:lvl w:ilvl="3">
      <w:start w:val="1"/>
      <w:numFmt w:val="decimal"/>
      <w:lvlText w:val="%4."/>
      <w:lvlJc w:val="left"/>
      <w:pPr>
        <w:ind w:left="4320" w:firstLine="3960"/>
      </w:pPr>
      <w:rPr>
        <w:rFonts w:cs="Times New Roman"/>
        <w:vertAlign w:val="baseline"/>
      </w:rPr>
    </w:lvl>
    <w:lvl w:ilvl="4">
      <w:start w:val="1"/>
      <w:numFmt w:val="lowerLetter"/>
      <w:lvlText w:val="%5."/>
      <w:lvlJc w:val="left"/>
      <w:pPr>
        <w:ind w:left="5040" w:firstLine="4680"/>
      </w:pPr>
      <w:rPr>
        <w:rFonts w:cs="Times New Roman"/>
        <w:vertAlign w:val="baseline"/>
      </w:rPr>
    </w:lvl>
    <w:lvl w:ilvl="5">
      <w:start w:val="1"/>
      <w:numFmt w:val="lowerRoman"/>
      <w:lvlText w:val="%6."/>
      <w:lvlJc w:val="right"/>
      <w:pPr>
        <w:ind w:left="5760" w:firstLine="5580"/>
      </w:pPr>
      <w:rPr>
        <w:rFonts w:cs="Times New Roman"/>
        <w:vertAlign w:val="baseline"/>
      </w:rPr>
    </w:lvl>
    <w:lvl w:ilvl="6">
      <w:start w:val="1"/>
      <w:numFmt w:val="decimal"/>
      <w:lvlText w:val="%7."/>
      <w:lvlJc w:val="left"/>
      <w:pPr>
        <w:ind w:left="6480" w:firstLine="6120"/>
      </w:pPr>
      <w:rPr>
        <w:rFonts w:cs="Times New Roman"/>
        <w:vertAlign w:val="baseline"/>
      </w:rPr>
    </w:lvl>
    <w:lvl w:ilvl="7">
      <w:start w:val="1"/>
      <w:numFmt w:val="lowerLetter"/>
      <w:lvlText w:val="%8."/>
      <w:lvlJc w:val="left"/>
      <w:pPr>
        <w:ind w:left="7200" w:firstLine="6840"/>
      </w:pPr>
      <w:rPr>
        <w:rFonts w:cs="Times New Roman"/>
        <w:vertAlign w:val="baseline"/>
      </w:rPr>
    </w:lvl>
    <w:lvl w:ilvl="8">
      <w:start w:val="1"/>
      <w:numFmt w:val="lowerRoman"/>
      <w:lvlText w:val="%9."/>
      <w:lvlJc w:val="right"/>
      <w:pPr>
        <w:ind w:left="7920" w:firstLine="7740"/>
      </w:pPr>
      <w:rPr>
        <w:rFonts w:cs="Times New Roman"/>
        <w:vertAlign w:val="baseline"/>
      </w:rPr>
    </w:lvl>
  </w:abstractNum>
  <w:abstractNum w:abstractNumId="1" w15:restartNumberingAfterBreak="0">
    <w:nsid w:val="094303AF"/>
    <w:multiLevelType w:val="multilevel"/>
    <w:tmpl w:val="DB3E9BE2"/>
    <w:lvl w:ilvl="0">
      <w:start w:val="1"/>
      <w:numFmt w:val="lowerRoman"/>
      <w:lvlText w:val="%1."/>
      <w:lvlJc w:val="right"/>
      <w:pPr>
        <w:ind w:left="2160" w:firstLine="1800"/>
      </w:pPr>
      <w:rPr>
        <w:rFonts w:cs="Times New Roman"/>
        <w:vertAlign w:val="baseline"/>
      </w:rPr>
    </w:lvl>
    <w:lvl w:ilvl="1">
      <w:start w:val="1"/>
      <w:numFmt w:val="lowerLetter"/>
      <w:lvlText w:val="%2."/>
      <w:lvlJc w:val="left"/>
      <w:pPr>
        <w:ind w:left="2880" w:firstLine="2520"/>
      </w:pPr>
      <w:rPr>
        <w:rFonts w:cs="Times New Roman"/>
        <w:vertAlign w:val="baseline"/>
      </w:rPr>
    </w:lvl>
    <w:lvl w:ilvl="2">
      <w:start w:val="1"/>
      <w:numFmt w:val="lowerRoman"/>
      <w:lvlText w:val="%3."/>
      <w:lvlJc w:val="right"/>
      <w:pPr>
        <w:ind w:left="3600" w:firstLine="3420"/>
      </w:pPr>
      <w:rPr>
        <w:rFonts w:cs="Times New Roman"/>
        <w:vertAlign w:val="baseline"/>
      </w:rPr>
    </w:lvl>
    <w:lvl w:ilvl="3">
      <w:start w:val="1"/>
      <w:numFmt w:val="decimal"/>
      <w:lvlText w:val="%4."/>
      <w:lvlJc w:val="left"/>
      <w:pPr>
        <w:ind w:left="4320" w:firstLine="3960"/>
      </w:pPr>
      <w:rPr>
        <w:rFonts w:cs="Times New Roman"/>
        <w:vertAlign w:val="baseline"/>
      </w:rPr>
    </w:lvl>
    <w:lvl w:ilvl="4">
      <w:start w:val="1"/>
      <w:numFmt w:val="lowerLetter"/>
      <w:lvlText w:val="%5."/>
      <w:lvlJc w:val="left"/>
      <w:pPr>
        <w:ind w:left="5040" w:firstLine="4680"/>
      </w:pPr>
      <w:rPr>
        <w:rFonts w:cs="Times New Roman"/>
        <w:vertAlign w:val="baseline"/>
      </w:rPr>
    </w:lvl>
    <w:lvl w:ilvl="5">
      <w:start w:val="1"/>
      <w:numFmt w:val="lowerRoman"/>
      <w:lvlText w:val="%6."/>
      <w:lvlJc w:val="right"/>
      <w:pPr>
        <w:ind w:left="5760" w:firstLine="5580"/>
      </w:pPr>
      <w:rPr>
        <w:rFonts w:cs="Times New Roman"/>
        <w:vertAlign w:val="baseline"/>
      </w:rPr>
    </w:lvl>
    <w:lvl w:ilvl="6">
      <w:start w:val="1"/>
      <w:numFmt w:val="decimal"/>
      <w:lvlText w:val="%7."/>
      <w:lvlJc w:val="left"/>
      <w:pPr>
        <w:ind w:left="6480" w:firstLine="6120"/>
      </w:pPr>
      <w:rPr>
        <w:rFonts w:cs="Times New Roman"/>
        <w:vertAlign w:val="baseline"/>
      </w:rPr>
    </w:lvl>
    <w:lvl w:ilvl="7">
      <w:start w:val="1"/>
      <w:numFmt w:val="lowerLetter"/>
      <w:lvlText w:val="%8."/>
      <w:lvlJc w:val="left"/>
      <w:pPr>
        <w:ind w:left="7200" w:firstLine="6840"/>
      </w:pPr>
      <w:rPr>
        <w:rFonts w:cs="Times New Roman"/>
        <w:vertAlign w:val="baseline"/>
      </w:rPr>
    </w:lvl>
    <w:lvl w:ilvl="8">
      <w:start w:val="1"/>
      <w:numFmt w:val="lowerRoman"/>
      <w:lvlText w:val="%9."/>
      <w:lvlJc w:val="right"/>
      <w:pPr>
        <w:ind w:left="7920" w:firstLine="7740"/>
      </w:pPr>
      <w:rPr>
        <w:rFonts w:cs="Times New Roman"/>
        <w:vertAlign w:val="baseline"/>
      </w:rPr>
    </w:lvl>
  </w:abstractNum>
  <w:abstractNum w:abstractNumId="2" w15:restartNumberingAfterBreak="0">
    <w:nsid w:val="0996646F"/>
    <w:multiLevelType w:val="multilevel"/>
    <w:tmpl w:val="846C9846"/>
    <w:lvl w:ilvl="0">
      <w:start w:val="1"/>
      <w:numFmt w:val="lowerRoman"/>
      <w:lvlText w:val="%1."/>
      <w:lvlJc w:val="right"/>
      <w:pPr>
        <w:ind w:left="2160" w:firstLine="1800"/>
      </w:pPr>
      <w:rPr>
        <w:rFonts w:cs="Times New Roman"/>
        <w:vertAlign w:val="baseline"/>
      </w:rPr>
    </w:lvl>
    <w:lvl w:ilvl="1">
      <w:start w:val="1"/>
      <w:numFmt w:val="lowerLetter"/>
      <w:lvlText w:val="%2."/>
      <w:lvlJc w:val="left"/>
      <w:pPr>
        <w:ind w:left="2880" w:firstLine="2520"/>
      </w:pPr>
      <w:rPr>
        <w:rFonts w:cs="Times New Roman"/>
        <w:vertAlign w:val="baseline"/>
      </w:rPr>
    </w:lvl>
    <w:lvl w:ilvl="2">
      <w:start w:val="1"/>
      <w:numFmt w:val="lowerRoman"/>
      <w:lvlText w:val="%3."/>
      <w:lvlJc w:val="right"/>
      <w:pPr>
        <w:ind w:left="3600" w:firstLine="3420"/>
      </w:pPr>
      <w:rPr>
        <w:rFonts w:cs="Times New Roman"/>
        <w:vertAlign w:val="baseline"/>
      </w:rPr>
    </w:lvl>
    <w:lvl w:ilvl="3">
      <w:start w:val="1"/>
      <w:numFmt w:val="decimal"/>
      <w:lvlText w:val="%4."/>
      <w:lvlJc w:val="left"/>
      <w:pPr>
        <w:ind w:left="4320" w:firstLine="3960"/>
      </w:pPr>
      <w:rPr>
        <w:rFonts w:cs="Times New Roman"/>
        <w:vertAlign w:val="baseline"/>
      </w:rPr>
    </w:lvl>
    <w:lvl w:ilvl="4">
      <w:start w:val="1"/>
      <w:numFmt w:val="lowerLetter"/>
      <w:lvlText w:val="%5."/>
      <w:lvlJc w:val="left"/>
      <w:pPr>
        <w:ind w:left="5040" w:firstLine="4680"/>
      </w:pPr>
      <w:rPr>
        <w:rFonts w:cs="Times New Roman"/>
        <w:vertAlign w:val="baseline"/>
      </w:rPr>
    </w:lvl>
    <w:lvl w:ilvl="5">
      <w:start w:val="1"/>
      <w:numFmt w:val="lowerRoman"/>
      <w:lvlText w:val="%6."/>
      <w:lvlJc w:val="right"/>
      <w:pPr>
        <w:ind w:left="5760" w:firstLine="5580"/>
      </w:pPr>
      <w:rPr>
        <w:rFonts w:cs="Times New Roman"/>
        <w:vertAlign w:val="baseline"/>
      </w:rPr>
    </w:lvl>
    <w:lvl w:ilvl="6">
      <w:start w:val="1"/>
      <w:numFmt w:val="decimal"/>
      <w:lvlText w:val="%7."/>
      <w:lvlJc w:val="left"/>
      <w:pPr>
        <w:ind w:left="6480" w:firstLine="6120"/>
      </w:pPr>
      <w:rPr>
        <w:rFonts w:cs="Times New Roman"/>
        <w:vertAlign w:val="baseline"/>
      </w:rPr>
    </w:lvl>
    <w:lvl w:ilvl="7">
      <w:start w:val="1"/>
      <w:numFmt w:val="lowerLetter"/>
      <w:lvlText w:val="%8."/>
      <w:lvlJc w:val="left"/>
      <w:pPr>
        <w:ind w:left="7200" w:firstLine="6840"/>
      </w:pPr>
      <w:rPr>
        <w:rFonts w:cs="Times New Roman"/>
        <w:vertAlign w:val="baseline"/>
      </w:rPr>
    </w:lvl>
    <w:lvl w:ilvl="8">
      <w:start w:val="1"/>
      <w:numFmt w:val="lowerRoman"/>
      <w:lvlText w:val="%9."/>
      <w:lvlJc w:val="right"/>
      <w:pPr>
        <w:ind w:left="7920" w:firstLine="7740"/>
      </w:pPr>
      <w:rPr>
        <w:rFonts w:cs="Times New Roman"/>
        <w:vertAlign w:val="baseline"/>
      </w:rPr>
    </w:lvl>
  </w:abstractNum>
  <w:abstractNum w:abstractNumId="3" w15:restartNumberingAfterBreak="0">
    <w:nsid w:val="0F183DF0"/>
    <w:multiLevelType w:val="multilevel"/>
    <w:tmpl w:val="A802E0C6"/>
    <w:lvl w:ilvl="0">
      <w:start w:val="1"/>
      <w:numFmt w:val="lowerRoman"/>
      <w:lvlText w:val="%1."/>
      <w:lvlJc w:val="right"/>
      <w:pPr>
        <w:ind w:left="2160" w:firstLine="1800"/>
      </w:pPr>
      <w:rPr>
        <w:rFonts w:cs="Times New Roman"/>
        <w:vertAlign w:val="baseline"/>
      </w:rPr>
    </w:lvl>
    <w:lvl w:ilvl="1">
      <w:start w:val="1"/>
      <w:numFmt w:val="lowerLetter"/>
      <w:lvlText w:val="%2."/>
      <w:lvlJc w:val="left"/>
      <w:pPr>
        <w:ind w:left="2880" w:firstLine="2520"/>
      </w:pPr>
      <w:rPr>
        <w:rFonts w:cs="Times New Roman"/>
        <w:vertAlign w:val="baseline"/>
      </w:rPr>
    </w:lvl>
    <w:lvl w:ilvl="2">
      <w:start w:val="1"/>
      <w:numFmt w:val="lowerRoman"/>
      <w:lvlText w:val="%3."/>
      <w:lvlJc w:val="right"/>
      <w:pPr>
        <w:ind w:left="3600" w:firstLine="3420"/>
      </w:pPr>
      <w:rPr>
        <w:rFonts w:cs="Times New Roman"/>
        <w:vertAlign w:val="baseline"/>
      </w:rPr>
    </w:lvl>
    <w:lvl w:ilvl="3">
      <w:start w:val="1"/>
      <w:numFmt w:val="decimal"/>
      <w:lvlText w:val="%4."/>
      <w:lvlJc w:val="left"/>
      <w:pPr>
        <w:ind w:left="4320" w:firstLine="3960"/>
      </w:pPr>
      <w:rPr>
        <w:rFonts w:cs="Times New Roman"/>
        <w:vertAlign w:val="baseline"/>
      </w:rPr>
    </w:lvl>
    <w:lvl w:ilvl="4">
      <w:start w:val="1"/>
      <w:numFmt w:val="lowerLetter"/>
      <w:lvlText w:val="%5."/>
      <w:lvlJc w:val="left"/>
      <w:pPr>
        <w:ind w:left="5040" w:firstLine="4680"/>
      </w:pPr>
      <w:rPr>
        <w:rFonts w:cs="Times New Roman"/>
        <w:vertAlign w:val="baseline"/>
      </w:rPr>
    </w:lvl>
    <w:lvl w:ilvl="5">
      <w:start w:val="1"/>
      <w:numFmt w:val="lowerRoman"/>
      <w:lvlText w:val="%6."/>
      <w:lvlJc w:val="right"/>
      <w:pPr>
        <w:ind w:left="5760" w:firstLine="5580"/>
      </w:pPr>
      <w:rPr>
        <w:rFonts w:cs="Times New Roman"/>
        <w:vertAlign w:val="baseline"/>
      </w:rPr>
    </w:lvl>
    <w:lvl w:ilvl="6">
      <w:start w:val="1"/>
      <w:numFmt w:val="decimal"/>
      <w:lvlText w:val="%7."/>
      <w:lvlJc w:val="left"/>
      <w:pPr>
        <w:ind w:left="6480" w:firstLine="6120"/>
      </w:pPr>
      <w:rPr>
        <w:rFonts w:cs="Times New Roman"/>
        <w:vertAlign w:val="baseline"/>
      </w:rPr>
    </w:lvl>
    <w:lvl w:ilvl="7">
      <w:start w:val="1"/>
      <w:numFmt w:val="lowerLetter"/>
      <w:lvlText w:val="%8."/>
      <w:lvlJc w:val="left"/>
      <w:pPr>
        <w:ind w:left="7200" w:firstLine="6840"/>
      </w:pPr>
      <w:rPr>
        <w:rFonts w:cs="Times New Roman"/>
        <w:vertAlign w:val="baseline"/>
      </w:rPr>
    </w:lvl>
    <w:lvl w:ilvl="8">
      <w:start w:val="1"/>
      <w:numFmt w:val="lowerRoman"/>
      <w:lvlText w:val="%9."/>
      <w:lvlJc w:val="right"/>
      <w:pPr>
        <w:ind w:left="7920" w:firstLine="7740"/>
      </w:pPr>
      <w:rPr>
        <w:rFonts w:cs="Times New Roman"/>
        <w:vertAlign w:val="baseline"/>
      </w:rPr>
    </w:lvl>
  </w:abstractNum>
  <w:abstractNum w:abstractNumId="4" w15:restartNumberingAfterBreak="0">
    <w:nsid w:val="1A2D6762"/>
    <w:multiLevelType w:val="multilevel"/>
    <w:tmpl w:val="D4F8E704"/>
    <w:lvl w:ilvl="0">
      <w:start w:val="1"/>
      <w:numFmt w:val="lowerLetter"/>
      <w:lvlText w:val="(%1)"/>
      <w:lvlJc w:val="left"/>
      <w:pPr>
        <w:ind w:left="1080" w:firstLine="720"/>
      </w:pPr>
      <w:rPr>
        <w:rFonts w:cs="Times New Roman"/>
        <w:vertAlign w:val="baseline"/>
      </w:rPr>
    </w:lvl>
    <w:lvl w:ilvl="1">
      <w:start w:val="1"/>
      <w:numFmt w:val="decimal"/>
      <w:lvlText w:val="%2."/>
      <w:lvlJc w:val="left"/>
      <w:pPr>
        <w:ind w:left="1800" w:firstLine="1440"/>
      </w:pPr>
      <w:rPr>
        <w:rFonts w:cs="Times New Roman"/>
        <w:vertAlign w:val="baseline"/>
      </w:rPr>
    </w:lvl>
    <w:lvl w:ilvl="2">
      <w:start w:val="1"/>
      <w:numFmt w:val="bullet"/>
      <w:lvlText w:val="▪"/>
      <w:lvlJc w:val="left"/>
      <w:pPr>
        <w:ind w:left="2520" w:firstLine="2160"/>
      </w:pPr>
      <w:rPr>
        <w:rFonts w:ascii="Arial" w:eastAsia="Times New Roman" w:hAnsi="Arial"/>
        <w:vertAlign w:val="baseline"/>
      </w:rPr>
    </w:lvl>
    <w:lvl w:ilvl="3">
      <w:start w:val="1"/>
      <w:numFmt w:val="bullet"/>
      <w:lvlText w:val="▪"/>
      <w:lvlJc w:val="left"/>
      <w:pPr>
        <w:ind w:left="3240" w:firstLine="2880"/>
      </w:pPr>
      <w:rPr>
        <w:rFonts w:ascii="Arial" w:eastAsia="Times New Roman" w:hAnsi="Arial"/>
        <w:vertAlign w:val="baseline"/>
      </w:rPr>
    </w:lvl>
    <w:lvl w:ilvl="4">
      <w:start w:val="1"/>
      <w:numFmt w:val="bullet"/>
      <w:lvlText w:val="▪"/>
      <w:lvlJc w:val="left"/>
      <w:pPr>
        <w:ind w:left="3960" w:firstLine="3600"/>
      </w:pPr>
      <w:rPr>
        <w:rFonts w:ascii="Arial" w:eastAsia="Times New Roman" w:hAnsi="Arial"/>
        <w:vertAlign w:val="baseline"/>
      </w:rPr>
    </w:lvl>
    <w:lvl w:ilvl="5">
      <w:start w:val="1"/>
      <w:numFmt w:val="bullet"/>
      <w:lvlText w:val="▪"/>
      <w:lvlJc w:val="left"/>
      <w:pPr>
        <w:ind w:left="4680" w:firstLine="4320"/>
      </w:pPr>
      <w:rPr>
        <w:rFonts w:ascii="Arial" w:eastAsia="Times New Roman" w:hAnsi="Arial"/>
        <w:vertAlign w:val="baseline"/>
      </w:rPr>
    </w:lvl>
    <w:lvl w:ilvl="6">
      <w:start w:val="1"/>
      <w:numFmt w:val="bullet"/>
      <w:lvlText w:val="▪"/>
      <w:lvlJc w:val="left"/>
      <w:pPr>
        <w:ind w:left="5400" w:firstLine="5040"/>
      </w:pPr>
      <w:rPr>
        <w:rFonts w:ascii="Arial" w:eastAsia="Times New Roman" w:hAnsi="Arial"/>
        <w:vertAlign w:val="baseline"/>
      </w:rPr>
    </w:lvl>
    <w:lvl w:ilvl="7">
      <w:start w:val="1"/>
      <w:numFmt w:val="bullet"/>
      <w:lvlText w:val="▪"/>
      <w:lvlJc w:val="left"/>
      <w:pPr>
        <w:ind w:left="6120" w:firstLine="5760"/>
      </w:pPr>
      <w:rPr>
        <w:rFonts w:ascii="Arial" w:eastAsia="Times New Roman" w:hAnsi="Arial"/>
        <w:vertAlign w:val="baseline"/>
      </w:rPr>
    </w:lvl>
    <w:lvl w:ilvl="8">
      <w:start w:val="1"/>
      <w:numFmt w:val="bullet"/>
      <w:lvlText w:val="▪"/>
      <w:lvlJc w:val="left"/>
      <w:pPr>
        <w:ind w:left="6840" w:firstLine="6480"/>
      </w:pPr>
      <w:rPr>
        <w:rFonts w:ascii="Arial" w:eastAsia="Times New Roman" w:hAnsi="Arial"/>
        <w:vertAlign w:val="baseline"/>
      </w:rPr>
    </w:lvl>
  </w:abstractNum>
  <w:abstractNum w:abstractNumId="5" w15:restartNumberingAfterBreak="0">
    <w:nsid w:val="1C0F14E4"/>
    <w:multiLevelType w:val="multilevel"/>
    <w:tmpl w:val="64B018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ECD649B"/>
    <w:multiLevelType w:val="multilevel"/>
    <w:tmpl w:val="D570DFE4"/>
    <w:lvl w:ilvl="0">
      <w:start w:val="1"/>
      <w:numFmt w:val="lowerLetter"/>
      <w:lvlText w:val="(%1)"/>
      <w:lvlJc w:val="left"/>
      <w:pPr>
        <w:ind w:left="720" w:firstLine="360"/>
      </w:pPr>
      <w:rPr>
        <w:rFonts w:cs="Times New Roman"/>
        <w:vertAlign w:val="baseline"/>
      </w:rPr>
    </w:lvl>
    <w:lvl w:ilvl="1">
      <w:start w:val="1"/>
      <w:numFmt w:val="lowerLetter"/>
      <w:lvlText w:val="%2."/>
      <w:lvlJc w:val="left"/>
      <w:pPr>
        <w:ind w:left="1440" w:firstLine="1080"/>
      </w:pPr>
      <w:rPr>
        <w:rFonts w:cs="Times New Roman"/>
        <w:vertAlign w:val="baseline"/>
      </w:rPr>
    </w:lvl>
    <w:lvl w:ilvl="2">
      <w:start w:val="1"/>
      <w:numFmt w:val="lowerRoman"/>
      <w:lvlText w:val="%3."/>
      <w:lvlJc w:val="right"/>
      <w:pPr>
        <w:ind w:left="2160" w:firstLine="1980"/>
      </w:pPr>
      <w:rPr>
        <w:rFonts w:cs="Times New Roman"/>
        <w:vertAlign w:val="baseline"/>
      </w:rPr>
    </w:lvl>
    <w:lvl w:ilvl="3">
      <w:start w:val="1"/>
      <w:numFmt w:val="decimal"/>
      <w:lvlText w:val="%4."/>
      <w:lvlJc w:val="left"/>
      <w:pPr>
        <w:ind w:left="2880" w:firstLine="2520"/>
      </w:pPr>
      <w:rPr>
        <w:rFonts w:cs="Times New Roman"/>
        <w:vertAlign w:val="baseline"/>
      </w:rPr>
    </w:lvl>
    <w:lvl w:ilvl="4">
      <w:start w:val="1"/>
      <w:numFmt w:val="lowerLetter"/>
      <w:lvlText w:val="%5."/>
      <w:lvlJc w:val="left"/>
      <w:pPr>
        <w:ind w:left="3600" w:firstLine="3240"/>
      </w:pPr>
      <w:rPr>
        <w:rFonts w:cs="Times New Roman"/>
        <w:vertAlign w:val="baseline"/>
      </w:rPr>
    </w:lvl>
    <w:lvl w:ilvl="5">
      <w:start w:val="1"/>
      <w:numFmt w:val="lowerRoman"/>
      <w:lvlText w:val="%6."/>
      <w:lvlJc w:val="right"/>
      <w:pPr>
        <w:ind w:left="4320" w:firstLine="4140"/>
      </w:pPr>
      <w:rPr>
        <w:rFonts w:cs="Times New Roman"/>
        <w:vertAlign w:val="baseline"/>
      </w:rPr>
    </w:lvl>
    <w:lvl w:ilvl="6">
      <w:start w:val="1"/>
      <w:numFmt w:val="decimal"/>
      <w:lvlText w:val="%7."/>
      <w:lvlJc w:val="left"/>
      <w:pPr>
        <w:ind w:left="5040" w:firstLine="4680"/>
      </w:pPr>
      <w:rPr>
        <w:rFonts w:cs="Times New Roman"/>
        <w:vertAlign w:val="baseline"/>
      </w:rPr>
    </w:lvl>
    <w:lvl w:ilvl="7">
      <w:start w:val="1"/>
      <w:numFmt w:val="lowerLetter"/>
      <w:lvlText w:val="%8."/>
      <w:lvlJc w:val="left"/>
      <w:pPr>
        <w:ind w:left="5760" w:firstLine="5400"/>
      </w:pPr>
      <w:rPr>
        <w:rFonts w:cs="Times New Roman"/>
        <w:vertAlign w:val="baseline"/>
      </w:rPr>
    </w:lvl>
    <w:lvl w:ilvl="8">
      <w:start w:val="1"/>
      <w:numFmt w:val="lowerRoman"/>
      <w:lvlText w:val="%9."/>
      <w:lvlJc w:val="right"/>
      <w:pPr>
        <w:ind w:left="6480" w:firstLine="6300"/>
      </w:pPr>
      <w:rPr>
        <w:rFonts w:cs="Times New Roman"/>
        <w:vertAlign w:val="baseline"/>
      </w:rPr>
    </w:lvl>
  </w:abstractNum>
  <w:abstractNum w:abstractNumId="7" w15:restartNumberingAfterBreak="0">
    <w:nsid w:val="2055098B"/>
    <w:multiLevelType w:val="multilevel"/>
    <w:tmpl w:val="7008579C"/>
    <w:lvl w:ilvl="0">
      <w:start w:val="1"/>
      <w:numFmt w:val="lowerRoman"/>
      <w:lvlText w:val="%1."/>
      <w:lvlJc w:val="right"/>
      <w:pPr>
        <w:ind w:firstLine="1800"/>
      </w:pPr>
      <w:rPr>
        <w:rFonts w:cs="Times New Roman"/>
        <w:vertAlign w:val="baseline"/>
      </w:rPr>
    </w:lvl>
    <w:lvl w:ilvl="1">
      <w:start w:val="1"/>
      <w:numFmt w:val="lowerLetter"/>
      <w:lvlText w:val="%2."/>
      <w:lvlJc w:val="left"/>
      <w:pPr>
        <w:ind w:left="720" w:firstLine="2520"/>
      </w:pPr>
      <w:rPr>
        <w:rFonts w:cs="Times New Roman"/>
        <w:vertAlign w:val="baseline"/>
      </w:rPr>
    </w:lvl>
    <w:lvl w:ilvl="2">
      <w:start w:val="1"/>
      <w:numFmt w:val="lowerRoman"/>
      <w:lvlText w:val="%3."/>
      <w:lvlJc w:val="right"/>
      <w:pPr>
        <w:ind w:left="1440" w:firstLine="3420"/>
      </w:pPr>
      <w:rPr>
        <w:rFonts w:cs="Times New Roman"/>
        <w:vertAlign w:val="baseline"/>
      </w:rPr>
    </w:lvl>
    <w:lvl w:ilvl="3">
      <w:start w:val="1"/>
      <w:numFmt w:val="decimal"/>
      <w:lvlText w:val="%4."/>
      <w:lvlJc w:val="left"/>
      <w:pPr>
        <w:ind w:left="2160" w:firstLine="3960"/>
      </w:pPr>
      <w:rPr>
        <w:rFonts w:cs="Times New Roman"/>
        <w:vertAlign w:val="baseline"/>
      </w:rPr>
    </w:lvl>
    <w:lvl w:ilvl="4">
      <w:start w:val="1"/>
      <w:numFmt w:val="lowerLetter"/>
      <w:lvlText w:val="%5."/>
      <w:lvlJc w:val="left"/>
      <w:pPr>
        <w:ind w:left="2880" w:firstLine="4680"/>
      </w:pPr>
      <w:rPr>
        <w:rFonts w:cs="Times New Roman"/>
        <w:vertAlign w:val="baseline"/>
      </w:rPr>
    </w:lvl>
    <w:lvl w:ilvl="5">
      <w:start w:val="1"/>
      <w:numFmt w:val="lowerRoman"/>
      <w:lvlText w:val="%6."/>
      <w:lvlJc w:val="right"/>
      <w:pPr>
        <w:ind w:left="3600" w:firstLine="5580"/>
      </w:pPr>
      <w:rPr>
        <w:rFonts w:cs="Times New Roman"/>
        <w:vertAlign w:val="baseline"/>
      </w:rPr>
    </w:lvl>
    <w:lvl w:ilvl="6">
      <w:start w:val="1"/>
      <w:numFmt w:val="decimal"/>
      <w:lvlText w:val="%7."/>
      <w:lvlJc w:val="left"/>
      <w:pPr>
        <w:ind w:left="4320" w:firstLine="6120"/>
      </w:pPr>
      <w:rPr>
        <w:rFonts w:cs="Times New Roman"/>
        <w:vertAlign w:val="baseline"/>
      </w:rPr>
    </w:lvl>
    <w:lvl w:ilvl="7">
      <w:start w:val="1"/>
      <w:numFmt w:val="lowerLetter"/>
      <w:lvlText w:val="%8."/>
      <w:lvlJc w:val="left"/>
      <w:pPr>
        <w:ind w:left="5040" w:firstLine="6840"/>
      </w:pPr>
      <w:rPr>
        <w:rFonts w:cs="Times New Roman"/>
        <w:vertAlign w:val="baseline"/>
      </w:rPr>
    </w:lvl>
    <w:lvl w:ilvl="8">
      <w:start w:val="1"/>
      <w:numFmt w:val="lowerRoman"/>
      <w:lvlText w:val="%9."/>
      <w:lvlJc w:val="right"/>
      <w:pPr>
        <w:ind w:left="5760" w:firstLine="7740"/>
      </w:pPr>
      <w:rPr>
        <w:rFonts w:cs="Times New Roman"/>
        <w:vertAlign w:val="baseline"/>
      </w:rPr>
    </w:lvl>
  </w:abstractNum>
  <w:abstractNum w:abstractNumId="8" w15:restartNumberingAfterBreak="0">
    <w:nsid w:val="22084018"/>
    <w:multiLevelType w:val="multilevel"/>
    <w:tmpl w:val="38EC10D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22F839D9"/>
    <w:multiLevelType w:val="multilevel"/>
    <w:tmpl w:val="0FF44B62"/>
    <w:lvl w:ilvl="0">
      <w:start w:val="1"/>
      <w:numFmt w:val="decimal"/>
      <w:lvlText w:val="%1."/>
      <w:lvlJc w:val="left"/>
      <w:pPr>
        <w:ind w:left="720" w:firstLine="360"/>
      </w:pPr>
      <w:rPr>
        <w:rFonts w:cs="Times New Roman"/>
        <w:vertAlign w:val="baseline"/>
      </w:rPr>
    </w:lvl>
    <w:lvl w:ilvl="1">
      <w:start w:val="1"/>
      <w:numFmt w:val="lowerLetter"/>
      <w:lvlText w:val="%2."/>
      <w:lvlJc w:val="left"/>
      <w:pPr>
        <w:ind w:left="1440" w:firstLine="1080"/>
      </w:pPr>
      <w:rPr>
        <w:rFonts w:cs="Times New Roman"/>
        <w:vertAlign w:val="baseline"/>
      </w:rPr>
    </w:lvl>
    <w:lvl w:ilvl="2">
      <w:start w:val="1"/>
      <w:numFmt w:val="lowerRoman"/>
      <w:lvlText w:val="%3."/>
      <w:lvlJc w:val="right"/>
      <w:pPr>
        <w:ind w:left="2160" w:firstLine="1980"/>
      </w:pPr>
      <w:rPr>
        <w:rFonts w:cs="Times New Roman"/>
        <w:vertAlign w:val="baseline"/>
      </w:rPr>
    </w:lvl>
    <w:lvl w:ilvl="3">
      <w:start w:val="1"/>
      <w:numFmt w:val="decimal"/>
      <w:lvlText w:val="%4."/>
      <w:lvlJc w:val="left"/>
      <w:pPr>
        <w:ind w:left="2880" w:firstLine="2520"/>
      </w:pPr>
      <w:rPr>
        <w:rFonts w:cs="Times New Roman"/>
        <w:vertAlign w:val="baseline"/>
      </w:rPr>
    </w:lvl>
    <w:lvl w:ilvl="4">
      <w:start w:val="1"/>
      <w:numFmt w:val="lowerLetter"/>
      <w:lvlText w:val="%5."/>
      <w:lvlJc w:val="left"/>
      <w:pPr>
        <w:ind w:left="3600" w:firstLine="3240"/>
      </w:pPr>
      <w:rPr>
        <w:rFonts w:cs="Times New Roman"/>
        <w:vertAlign w:val="baseline"/>
      </w:rPr>
    </w:lvl>
    <w:lvl w:ilvl="5">
      <w:start w:val="1"/>
      <w:numFmt w:val="lowerRoman"/>
      <w:lvlText w:val="%6."/>
      <w:lvlJc w:val="right"/>
      <w:pPr>
        <w:ind w:left="4320" w:firstLine="4140"/>
      </w:pPr>
      <w:rPr>
        <w:rFonts w:cs="Times New Roman"/>
        <w:vertAlign w:val="baseline"/>
      </w:rPr>
    </w:lvl>
    <w:lvl w:ilvl="6">
      <w:start w:val="1"/>
      <w:numFmt w:val="decimal"/>
      <w:lvlText w:val="%7."/>
      <w:lvlJc w:val="left"/>
      <w:pPr>
        <w:ind w:left="5040" w:firstLine="4680"/>
      </w:pPr>
      <w:rPr>
        <w:rFonts w:cs="Times New Roman"/>
        <w:vertAlign w:val="baseline"/>
      </w:rPr>
    </w:lvl>
    <w:lvl w:ilvl="7">
      <w:start w:val="1"/>
      <w:numFmt w:val="lowerLetter"/>
      <w:lvlText w:val="%8."/>
      <w:lvlJc w:val="left"/>
      <w:pPr>
        <w:ind w:left="5760" w:firstLine="5400"/>
      </w:pPr>
      <w:rPr>
        <w:rFonts w:cs="Times New Roman"/>
        <w:vertAlign w:val="baseline"/>
      </w:rPr>
    </w:lvl>
    <w:lvl w:ilvl="8">
      <w:start w:val="1"/>
      <w:numFmt w:val="lowerRoman"/>
      <w:lvlText w:val="%9."/>
      <w:lvlJc w:val="right"/>
      <w:pPr>
        <w:ind w:left="6480" w:firstLine="6300"/>
      </w:pPr>
      <w:rPr>
        <w:rFonts w:cs="Times New Roman"/>
        <w:vertAlign w:val="baseline"/>
      </w:rPr>
    </w:lvl>
  </w:abstractNum>
  <w:abstractNum w:abstractNumId="10" w15:restartNumberingAfterBreak="0">
    <w:nsid w:val="24C01D9E"/>
    <w:multiLevelType w:val="multilevel"/>
    <w:tmpl w:val="D5CA4942"/>
    <w:lvl w:ilvl="0">
      <w:start w:val="1"/>
      <w:numFmt w:val="bullet"/>
      <w:lvlText w:val="●"/>
      <w:lvlJc w:val="left"/>
      <w:pPr>
        <w:ind w:left="2227" w:hanging="360"/>
      </w:pPr>
      <w:rPr>
        <w:rFonts w:ascii="Noto Sans Symbols" w:eastAsia="Noto Sans Symbols" w:hAnsi="Noto Sans Symbols" w:cs="Noto Sans Symbols"/>
      </w:rPr>
    </w:lvl>
    <w:lvl w:ilvl="1">
      <w:start w:val="1"/>
      <w:numFmt w:val="bullet"/>
      <w:lvlText w:val="o"/>
      <w:lvlJc w:val="left"/>
      <w:pPr>
        <w:ind w:left="2947" w:hanging="360"/>
      </w:pPr>
      <w:rPr>
        <w:rFonts w:ascii="Courier New" w:eastAsia="Courier New" w:hAnsi="Courier New" w:cs="Courier New"/>
      </w:rPr>
    </w:lvl>
    <w:lvl w:ilvl="2">
      <w:start w:val="1"/>
      <w:numFmt w:val="bullet"/>
      <w:lvlText w:val="▪"/>
      <w:lvlJc w:val="left"/>
      <w:pPr>
        <w:ind w:left="3667" w:hanging="360"/>
      </w:pPr>
      <w:rPr>
        <w:rFonts w:ascii="Noto Sans Symbols" w:eastAsia="Noto Sans Symbols" w:hAnsi="Noto Sans Symbols" w:cs="Noto Sans Symbols"/>
      </w:rPr>
    </w:lvl>
    <w:lvl w:ilvl="3">
      <w:start w:val="1"/>
      <w:numFmt w:val="bullet"/>
      <w:lvlText w:val="●"/>
      <w:lvlJc w:val="left"/>
      <w:pPr>
        <w:ind w:left="4387" w:hanging="360"/>
      </w:pPr>
      <w:rPr>
        <w:rFonts w:ascii="Noto Sans Symbols" w:eastAsia="Noto Sans Symbols" w:hAnsi="Noto Sans Symbols" w:cs="Noto Sans Symbols"/>
      </w:rPr>
    </w:lvl>
    <w:lvl w:ilvl="4">
      <w:start w:val="1"/>
      <w:numFmt w:val="bullet"/>
      <w:lvlText w:val="o"/>
      <w:lvlJc w:val="left"/>
      <w:pPr>
        <w:ind w:left="5107" w:hanging="360"/>
      </w:pPr>
      <w:rPr>
        <w:rFonts w:ascii="Courier New" w:eastAsia="Courier New" w:hAnsi="Courier New" w:cs="Courier New"/>
      </w:rPr>
    </w:lvl>
    <w:lvl w:ilvl="5">
      <w:start w:val="1"/>
      <w:numFmt w:val="bullet"/>
      <w:lvlText w:val="▪"/>
      <w:lvlJc w:val="left"/>
      <w:pPr>
        <w:ind w:left="5827" w:hanging="360"/>
      </w:pPr>
      <w:rPr>
        <w:rFonts w:ascii="Noto Sans Symbols" w:eastAsia="Noto Sans Symbols" w:hAnsi="Noto Sans Symbols" w:cs="Noto Sans Symbols"/>
      </w:rPr>
    </w:lvl>
    <w:lvl w:ilvl="6">
      <w:start w:val="1"/>
      <w:numFmt w:val="bullet"/>
      <w:lvlText w:val="●"/>
      <w:lvlJc w:val="left"/>
      <w:pPr>
        <w:ind w:left="6547" w:hanging="360"/>
      </w:pPr>
      <w:rPr>
        <w:rFonts w:ascii="Noto Sans Symbols" w:eastAsia="Noto Sans Symbols" w:hAnsi="Noto Sans Symbols" w:cs="Noto Sans Symbols"/>
      </w:rPr>
    </w:lvl>
    <w:lvl w:ilvl="7">
      <w:start w:val="1"/>
      <w:numFmt w:val="bullet"/>
      <w:lvlText w:val="o"/>
      <w:lvlJc w:val="left"/>
      <w:pPr>
        <w:ind w:left="7267" w:hanging="360"/>
      </w:pPr>
      <w:rPr>
        <w:rFonts w:ascii="Courier New" w:eastAsia="Courier New" w:hAnsi="Courier New" w:cs="Courier New"/>
      </w:rPr>
    </w:lvl>
    <w:lvl w:ilvl="8">
      <w:start w:val="1"/>
      <w:numFmt w:val="bullet"/>
      <w:lvlText w:val="▪"/>
      <w:lvlJc w:val="left"/>
      <w:pPr>
        <w:ind w:left="7987" w:hanging="360"/>
      </w:pPr>
      <w:rPr>
        <w:rFonts w:ascii="Noto Sans Symbols" w:eastAsia="Noto Sans Symbols" w:hAnsi="Noto Sans Symbols" w:cs="Noto Sans Symbols"/>
      </w:rPr>
    </w:lvl>
  </w:abstractNum>
  <w:abstractNum w:abstractNumId="11" w15:restartNumberingAfterBreak="0">
    <w:nsid w:val="264552B3"/>
    <w:multiLevelType w:val="multilevel"/>
    <w:tmpl w:val="BE401A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8894D6B"/>
    <w:multiLevelType w:val="multilevel"/>
    <w:tmpl w:val="B18A89D0"/>
    <w:lvl w:ilvl="0">
      <w:start w:val="1"/>
      <w:numFmt w:val="lowerRoman"/>
      <w:lvlText w:val="%1."/>
      <w:lvlJc w:val="right"/>
      <w:pPr>
        <w:ind w:left="2160" w:firstLine="1800"/>
      </w:pPr>
      <w:rPr>
        <w:rFonts w:cs="Times New Roman"/>
        <w:vertAlign w:val="baseline"/>
      </w:rPr>
    </w:lvl>
    <w:lvl w:ilvl="1">
      <w:start w:val="1"/>
      <w:numFmt w:val="lowerLetter"/>
      <w:lvlText w:val="%2."/>
      <w:lvlJc w:val="left"/>
      <w:pPr>
        <w:ind w:left="2880" w:firstLine="2520"/>
      </w:pPr>
      <w:rPr>
        <w:rFonts w:cs="Times New Roman"/>
        <w:vertAlign w:val="baseline"/>
      </w:rPr>
    </w:lvl>
    <w:lvl w:ilvl="2">
      <w:start w:val="1"/>
      <w:numFmt w:val="lowerRoman"/>
      <w:lvlText w:val="%3."/>
      <w:lvlJc w:val="right"/>
      <w:pPr>
        <w:ind w:left="3600" w:firstLine="3420"/>
      </w:pPr>
      <w:rPr>
        <w:rFonts w:cs="Times New Roman"/>
        <w:vertAlign w:val="baseline"/>
      </w:rPr>
    </w:lvl>
    <w:lvl w:ilvl="3">
      <w:start w:val="1"/>
      <w:numFmt w:val="decimal"/>
      <w:lvlText w:val="%4."/>
      <w:lvlJc w:val="left"/>
      <w:pPr>
        <w:ind w:left="4320" w:firstLine="3960"/>
      </w:pPr>
      <w:rPr>
        <w:rFonts w:cs="Times New Roman"/>
        <w:vertAlign w:val="baseline"/>
      </w:rPr>
    </w:lvl>
    <w:lvl w:ilvl="4">
      <w:start w:val="1"/>
      <w:numFmt w:val="lowerLetter"/>
      <w:lvlText w:val="%5."/>
      <w:lvlJc w:val="left"/>
      <w:pPr>
        <w:ind w:left="5040" w:firstLine="4680"/>
      </w:pPr>
      <w:rPr>
        <w:rFonts w:cs="Times New Roman"/>
        <w:vertAlign w:val="baseline"/>
      </w:rPr>
    </w:lvl>
    <w:lvl w:ilvl="5">
      <w:start w:val="1"/>
      <w:numFmt w:val="lowerRoman"/>
      <w:lvlText w:val="%6."/>
      <w:lvlJc w:val="right"/>
      <w:pPr>
        <w:ind w:left="5760" w:firstLine="5580"/>
      </w:pPr>
      <w:rPr>
        <w:rFonts w:cs="Times New Roman"/>
        <w:vertAlign w:val="baseline"/>
      </w:rPr>
    </w:lvl>
    <w:lvl w:ilvl="6">
      <w:start w:val="1"/>
      <w:numFmt w:val="decimal"/>
      <w:lvlText w:val="%7."/>
      <w:lvlJc w:val="left"/>
      <w:pPr>
        <w:ind w:left="6480" w:firstLine="6120"/>
      </w:pPr>
      <w:rPr>
        <w:rFonts w:cs="Times New Roman"/>
        <w:vertAlign w:val="baseline"/>
      </w:rPr>
    </w:lvl>
    <w:lvl w:ilvl="7">
      <w:start w:val="1"/>
      <w:numFmt w:val="lowerLetter"/>
      <w:lvlText w:val="%8."/>
      <w:lvlJc w:val="left"/>
      <w:pPr>
        <w:ind w:left="7200" w:firstLine="6840"/>
      </w:pPr>
      <w:rPr>
        <w:rFonts w:cs="Times New Roman"/>
        <w:vertAlign w:val="baseline"/>
      </w:rPr>
    </w:lvl>
    <w:lvl w:ilvl="8">
      <w:start w:val="1"/>
      <w:numFmt w:val="lowerRoman"/>
      <w:lvlText w:val="%9."/>
      <w:lvlJc w:val="right"/>
      <w:pPr>
        <w:ind w:left="7920" w:firstLine="7740"/>
      </w:pPr>
      <w:rPr>
        <w:rFonts w:cs="Times New Roman"/>
        <w:vertAlign w:val="baseline"/>
      </w:rPr>
    </w:lvl>
  </w:abstractNum>
  <w:abstractNum w:abstractNumId="13" w15:restartNumberingAfterBreak="0">
    <w:nsid w:val="28D07F50"/>
    <w:multiLevelType w:val="multilevel"/>
    <w:tmpl w:val="D834B9D2"/>
    <w:lvl w:ilvl="0">
      <w:start w:val="1"/>
      <w:numFmt w:val="bullet"/>
      <w:lvlText w:val="●"/>
      <w:lvlJc w:val="left"/>
      <w:pPr>
        <w:ind w:left="2227" w:hanging="360"/>
      </w:pPr>
      <w:rPr>
        <w:rFonts w:ascii="Noto Sans Symbols" w:eastAsia="Noto Sans Symbols" w:hAnsi="Noto Sans Symbols" w:cs="Noto Sans Symbols"/>
      </w:rPr>
    </w:lvl>
    <w:lvl w:ilvl="1">
      <w:start w:val="1"/>
      <w:numFmt w:val="bullet"/>
      <w:lvlText w:val="o"/>
      <w:lvlJc w:val="left"/>
      <w:pPr>
        <w:ind w:left="2947" w:hanging="360"/>
      </w:pPr>
      <w:rPr>
        <w:rFonts w:ascii="Courier New" w:eastAsia="Courier New" w:hAnsi="Courier New" w:cs="Courier New"/>
      </w:rPr>
    </w:lvl>
    <w:lvl w:ilvl="2">
      <w:start w:val="1"/>
      <w:numFmt w:val="bullet"/>
      <w:lvlText w:val="▪"/>
      <w:lvlJc w:val="left"/>
      <w:pPr>
        <w:ind w:left="3667" w:hanging="360"/>
      </w:pPr>
      <w:rPr>
        <w:rFonts w:ascii="Noto Sans Symbols" w:eastAsia="Noto Sans Symbols" w:hAnsi="Noto Sans Symbols" w:cs="Noto Sans Symbols"/>
      </w:rPr>
    </w:lvl>
    <w:lvl w:ilvl="3">
      <w:start w:val="1"/>
      <w:numFmt w:val="bullet"/>
      <w:lvlText w:val="●"/>
      <w:lvlJc w:val="left"/>
      <w:pPr>
        <w:ind w:left="4387" w:hanging="360"/>
      </w:pPr>
      <w:rPr>
        <w:rFonts w:ascii="Noto Sans Symbols" w:eastAsia="Noto Sans Symbols" w:hAnsi="Noto Sans Symbols" w:cs="Noto Sans Symbols"/>
      </w:rPr>
    </w:lvl>
    <w:lvl w:ilvl="4">
      <w:start w:val="1"/>
      <w:numFmt w:val="bullet"/>
      <w:lvlText w:val="o"/>
      <w:lvlJc w:val="left"/>
      <w:pPr>
        <w:ind w:left="5107" w:hanging="360"/>
      </w:pPr>
      <w:rPr>
        <w:rFonts w:ascii="Courier New" w:eastAsia="Courier New" w:hAnsi="Courier New" w:cs="Courier New"/>
      </w:rPr>
    </w:lvl>
    <w:lvl w:ilvl="5">
      <w:start w:val="1"/>
      <w:numFmt w:val="bullet"/>
      <w:lvlText w:val="▪"/>
      <w:lvlJc w:val="left"/>
      <w:pPr>
        <w:ind w:left="5827" w:hanging="360"/>
      </w:pPr>
      <w:rPr>
        <w:rFonts w:ascii="Noto Sans Symbols" w:eastAsia="Noto Sans Symbols" w:hAnsi="Noto Sans Symbols" w:cs="Noto Sans Symbols"/>
      </w:rPr>
    </w:lvl>
    <w:lvl w:ilvl="6">
      <w:start w:val="1"/>
      <w:numFmt w:val="bullet"/>
      <w:lvlText w:val="●"/>
      <w:lvlJc w:val="left"/>
      <w:pPr>
        <w:ind w:left="6547" w:hanging="360"/>
      </w:pPr>
      <w:rPr>
        <w:rFonts w:ascii="Noto Sans Symbols" w:eastAsia="Noto Sans Symbols" w:hAnsi="Noto Sans Symbols" w:cs="Noto Sans Symbols"/>
      </w:rPr>
    </w:lvl>
    <w:lvl w:ilvl="7">
      <w:start w:val="1"/>
      <w:numFmt w:val="bullet"/>
      <w:lvlText w:val="o"/>
      <w:lvlJc w:val="left"/>
      <w:pPr>
        <w:ind w:left="7267" w:hanging="360"/>
      </w:pPr>
      <w:rPr>
        <w:rFonts w:ascii="Courier New" w:eastAsia="Courier New" w:hAnsi="Courier New" w:cs="Courier New"/>
      </w:rPr>
    </w:lvl>
    <w:lvl w:ilvl="8">
      <w:start w:val="1"/>
      <w:numFmt w:val="bullet"/>
      <w:lvlText w:val="▪"/>
      <w:lvlJc w:val="left"/>
      <w:pPr>
        <w:ind w:left="7987" w:hanging="360"/>
      </w:pPr>
      <w:rPr>
        <w:rFonts w:ascii="Noto Sans Symbols" w:eastAsia="Noto Sans Symbols" w:hAnsi="Noto Sans Symbols" w:cs="Noto Sans Symbols"/>
      </w:rPr>
    </w:lvl>
  </w:abstractNum>
  <w:abstractNum w:abstractNumId="14" w15:restartNumberingAfterBreak="0">
    <w:nsid w:val="299E4223"/>
    <w:multiLevelType w:val="multilevel"/>
    <w:tmpl w:val="FAF40176"/>
    <w:lvl w:ilvl="0">
      <w:start w:val="1"/>
      <w:numFmt w:val="lowerLetter"/>
      <w:lvlText w:val="%1."/>
      <w:lvlJc w:val="left"/>
      <w:pPr>
        <w:ind w:left="144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2A9C52D3"/>
    <w:multiLevelType w:val="multilevel"/>
    <w:tmpl w:val="63B0D6B2"/>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16" w15:restartNumberingAfterBreak="0">
    <w:nsid w:val="2F8E0484"/>
    <w:multiLevelType w:val="multilevel"/>
    <w:tmpl w:val="CB14559E"/>
    <w:lvl w:ilvl="0">
      <w:start w:val="1"/>
      <w:numFmt w:val="lowerLetter"/>
      <w:lvlText w:val="%1."/>
      <w:lvlJc w:val="left"/>
      <w:pPr>
        <w:ind w:left="144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309E58DC"/>
    <w:multiLevelType w:val="hybridMultilevel"/>
    <w:tmpl w:val="97760424"/>
    <w:lvl w:ilvl="0" w:tplc="0412A2C2">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15:restartNumberingAfterBreak="0">
    <w:nsid w:val="315B2585"/>
    <w:multiLevelType w:val="multilevel"/>
    <w:tmpl w:val="372C059C"/>
    <w:lvl w:ilvl="0">
      <w:start w:val="1"/>
      <w:numFmt w:val="lowerRoman"/>
      <w:lvlText w:val="%1."/>
      <w:lvlJc w:val="right"/>
      <w:pPr>
        <w:ind w:left="2160" w:firstLine="1800"/>
      </w:pPr>
      <w:rPr>
        <w:rFonts w:cs="Times New Roman"/>
        <w:vertAlign w:val="baseline"/>
      </w:rPr>
    </w:lvl>
    <w:lvl w:ilvl="1">
      <w:start w:val="1"/>
      <w:numFmt w:val="lowerLetter"/>
      <w:lvlText w:val="%2."/>
      <w:lvlJc w:val="left"/>
      <w:pPr>
        <w:ind w:left="2880" w:firstLine="2520"/>
      </w:pPr>
      <w:rPr>
        <w:rFonts w:cs="Times New Roman"/>
        <w:vertAlign w:val="baseline"/>
      </w:rPr>
    </w:lvl>
    <w:lvl w:ilvl="2">
      <w:start w:val="1"/>
      <w:numFmt w:val="lowerRoman"/>
      <w:lvlText w:val="%3."/>
      <w:lvlJc w:val="right"/>
      <w:pPr>
        <w:ind w:left="3600" w:firstLine="3420"/>
      </w:pPr>
      <w:rPr>
        <w:rFonts w:cs="Times New Roman"/>
        <w:vertAlign w:val="baseline"/>
      </w:rPr>
    </w:lvl>
    <w:lvl w:ilvl="3">
      <w:start w:val="1"/>
      <w:numFmt w:val="decimal"/>
      <w:lvlText w:val="%4."/>
      <w:lvlJc w:val="left"/>
      <w:pPr>
        <w:ind w:left="4320" w:firstLine="3960"/>
      </w:pPr>
      <w:rPr>
        <w:rFonts w:cs="Times New Roman"/>
        <w:vertAlign w:val="baseline"/>
      </w:rPr>
    </w:lvl>
    <w:lvl w:ilvl="4">
      <w:start w:val="1"/>
      <w:numFmt w:val="lowerLetter"/>
      <w:lvlText w:val="%5."/>
      <w:lvlJc w:val="left"/>
      <w:pPr>
        <w:ind w:left="5040" w:firstLine="4680"/>
      </w:pPr>
      <w:rPr>
        <w:rFonts w:cs="Times New Roman"/>
        <w:vertAlign w:val="baseline"/>
      </w:rPr>
    </w:lvl>
    <w:lvl w:ilvl="5">
      <w:start w:val="1"/>
      <w:numFmt w:val="lowerRoman"/>
      <w:lvlText w:val="%6."/>
      <w:lvlJc w:val="right"/>
      <w:pPr>
        <w:ind w:left="5760" w:firstLine="5580"/>
      </w:pPr>
      <w:rPr>
        <w:rFonts w:cs="Times New Roman"/>
        <w:vertAlign w:val="baseline"/>
      </w:rPr>
    </w:lvl>
    <w:lvl w:ilvl="6">
      <w:start w:val="1"/>
      <w:numFmt w:val="decimal"/>
      <w:lvlText w:val="%7."/>
      <w:lvlJc w:val="left"/>
      <w:pPr>
        <w:ind w:left="6480" w:firstLine="6120"/>
      </w:pPr>
      <w:rPr>
        <w:rFonts w:cs="Times New Roman"/>
        <w:vertAlign w:val="baseline"/>
      </w:rPr>
    </w:lvl>
    <w:lvl w:ilvl="7">
      <w:start w:val="1"/>
      <w:numFmt w:val="lowerLetter"/>
      <w:lvlText w:val="%8."/>
      <w:lvlJc w:val="left"/>
      <w:pPr>
        <w:ind w:left="7200" w:firstLine="6840"/>
      </w:pPr>
      <w:rPr>
        <w:rFonts w:cs="Times New Roman"/>
        <w:vertAlign w:val="baseline"/>
      </w:rPr>
    </w:lvl>
    <w:lvl w:ilvl="8">
      <w:start w:val="1"/>
      <w:numFmt w:val="lowerRoman"/>
      <w:lvlText w:val="%9."/>
      <w:lvlJc w:val="right"/>
      <w:pPr>
        <w:ind w:left="7920" w:firstLine="7740"/>
      </w:pPr>
      <w:rPr>
        <w:rFonts w:cs="Times New Roman"/>
        <w:vertAlign w:val="baseline"/>
      </w:rPr>
    </w:lvl>
  </w:abstractNum>
  <w:abstractNum w:abstractNumId="19" w15:restartNumberingAfterBreak="0">
    <w:nsid w:val="3171709D"/>
    <w:multiLevelType w:val="multilevel"/>
    <w:tmpl w:val="F676AF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27977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9C3FCF"/>
    <w:multiLevelType w:val="multilevel"/>
    <w:tmpl w:val="2DA0CF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35554054"/>
    <w:multiLevelType w:val="multilevel"/>
    <w:tmpl w:val="4F282E22"/>
    <w:lvl w:ilvl="0">
      <w:start w:val="1"/>
      <w:numFmt w:val="lowerLetter"/>
      <w:lvlText w:val="(%1)"/>
      <w:lvlJc w:val="left"/>
      <w:pPr>
        <w:ind w:left="1080" w:firstLine="720"/>
      </w:pPr>
      <w:rPr>
        <w:rFonts w:cs="Times New Roman"/>
        <w:vertAlign w:val="baseline"/>
      </w:rPr>
    </w:lvl>
    <w:lvl w:ilvl="1">
      <w:start w:val="1"/>
      <w:numFmt w:val="lowerLetter"/>
      <w:lvlText w:val="%2."/>
      <w:lvlJc w:val="left"/>
      <w:pPr>
        <w:ind w:left="1800" w:firstLine="1440"/>
      </w:pPr>
      <w:rPr>
        <w:rFonts w:cs="Times New Roman"/>
        <w:vertAlign w:val="baseline"/>
      </w:rPr>
    </w:lvl>
    <w:lvl w:ilvl="2">
      <w:start w:val="1"/>
      <w:numFmt w:val="lowerRoman"/>
      <w:lvlText w:val="%3."/>
      <w:lvlJc w:val="right"/>
      <w:pPr>
        <w:ind w:left="2520" w:firstLine="2340"/>
      </w:pPr>
      <w:rPr>
        <w:rFonts w:cs="Times New Roman"/>
        <w:vertAlign w:val="baseline"/>
      </w:rPr>
    </w:lvl>
    <w:lvl w:ilvl="3">
      <w:start w:val="1"/>
      <w:numFmt w:val="decimal"/>
      <w:lvlText w:val="%4."/>
      <w:lvlJc w:val="left"/>
      <w:pPr>
        <w:ind w:left="3240" w:firstLine="2880"/>
      </w:pPr>
      <w:rPr>
        <w:rFonts w:cs="Times New Roman"/>
        <w:vertAlign w:val="baseline"/>
      </w:rPr>
    </w:lvl>
    <w:lvl w:ilvl="4">
      <w:start w:val="1"/>
      <w:numFmt w:val="lowerLetter"/>
      <w:lvlText w:val="%5."/>
      <w:lvlJc w:val="left"/>
      <w:pPr>
        <w:ind w:left="3960" w:firstLine="3600"/>
      </w:pPr>
      <w:rPr>
        <w:rFonts w:cs="Times New Roman"/>
        <w:vertAlign w:val="baseline"/>
      </w:rPr>
    </w:lvl>
    <w:lvl w:ilvl="5">
      <w:start w:val="1"/>
      <w:numFmt w:val="lowerRoman"/>
      <w:lvlText w:val="%6."/>
      <w:lvlJc w:val="right"/>
      <w:pPr>
        <w:ind w:left="4680" w:firstLine="4500"/>
      </w:pPr>
      <w:rPr>
        <w:rFonts w:cs="Times New Roman"/>
        <w:vertAlign w:val="baseline"/>
      </w:rPr>
    </w:lvl>
    <w:lvl w:ilvl="6">
      <w:start w:val="1"/>
      <w:numFmt w:val="decimal"/>
      <w:lvlText w:val="%7."/>
      <w:lvlJc w:val="left"/>
      <w:pPr>
        <w:ind w:left="5400" w:firstLine="5040"/>
      </w:pPr>
      <w:rPr>
        <w:rFonts w:cs="Times New Roman"/>
        <w:vertAlign w:val="baseline"/>
      </w:rPr>
    </w:lvl>
    <w:lvl w:ilvl="7">
      <w:start w:val="1"/>
      <w:numFmt w:val="lowerLetter"/>
      <w:lvlText w:val="%8."/>
      <w:lvlJc w:val="left"/>
      <w:pPr>
        <w:ind w:left="6120" w:firstLine="5760"/>
      </w:pPr>
      <w:rPr>
        <w:rFonts w:cs="Times New Roman"/>
        <w:vertAlign w:val="baseline"/>
      </w:rPr>
    </w:lvl>
    <w:lvl w:ilvl="8">
      <w:start w:val="1"/>
      <w:numFmt w:val="lowerRoman"/>
      <w:lvlText w:val="%9."/>
      <w:lvlJc w:val="right"/>
      <w:pPr>
        <w:ind w:left="6840" w:firstLine="6660"/>
      </w:pPr>
      <w:rPr>
        <w:rFonts w:cs="Times New Roman"/>
        <w:vertAlign w:val="baseline"/>
      </w:rPr>
    </w:lvl>
  </w:abstractNum>
  <w:abstractNum w:abstractNumId="23" w15:restartNumberingAfterBreak="0">
    <w:nsid w:val="357C12D5"/>
    <w:multiLevelType w:val="multilevel"/>
    <w:tmpl w:val="4B8C9C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38514928"/>
    <w:multiLevelType w:val="multilevel"/>
    <w:tmpl w:val="6D42D6F4"/>
    <w:lvl w:ilvl="0">
      <w:start w:val="1"/>
      <w:numFmt w:val="lowerLetter"/>
      <w:lvlText w:val="(%1)"/>
      <w:lvlJc w:val="left"/>
      <w:pPr>
        <w:ind w:left="1080" w:firstLine="720"/>
      </w:pPr>
      <w:rPr>
        <w:rFonts w:cs="Times New Roman"/>
        <w:vertAlign w:val="baseline"/>
      </w:rPr>
    </w:lvl>
    <w:lvl w:ilvl="1">
      <w:start w:val="1"/>
      <w:numFmt w:val="lowerLetter"/>
      <w:lvlText w:val="%2."/>
      <w:lvlJc w:val="left"/>
      <w:pPr>
        <w:ind w:left="1800" w:firstLine="1440"/>
      </w:pPr>
      <w:rPr>
        <w:rFonts w:cs="Times New Roman"/>
        <w:vertAlign w:val="baseline"/>
      </w:rPr>
    </w:lvl>
    <w:lvl w:ilvl="2">
      <w:start w:val="1"/>
      <w:numFmt w:val="lowerRoman"/>
      <w:lvlText w:val="%3."/>
      <w:lvlJc w:val="right"/>
      <w:pPr>
        <w:ind w:left="2520" w:firstLine="2340"/>
      </w:pPr>
      <w:rPr>
        <w:rFonts w:cs="Times New Roman"/>
        <w:vertAlign w:val="baseline"/>
      </w:rPr>
    </w:lvl>
    <w:lvl w:ilvl="3">
      <w:start w:val="1"/>
      <w:numFmt w:val="decimal"/>
      <w:lvlText w:val="%4."/>
      <w:lvlJc w:val="left"/>
      <w:pPr>
        <w:ind w:left="3240" w:firstLine="2880"/>
      </w:pPr>
      <w:rPr>
        <w:rFonts w:cs="Times New Roman"/>
        <w:vertAlign w:val="baseline"/>
      </w:rPr>
    </w:lvl>
    <w:lvl w:ilvl="4">
      <w:start w:val="1"/>
      <w:numFmt w:val="lowerLetter"/>
      <w:lvlText w:val="%5."/>
      <w:lvlJc w:val="left"/>
      <w:pPr>
        <w:ind w:left="3960" w:firstLine="3600"/>
      </w:pPr>
      <w:rPr>
        <w:rFonts w:cs="Times New Roman"/>
        <w:vertAlign w:val="baseline"/>
      </w:rPr>
    </w:lvl>
    <w:lvl w:ilvl="5">
      <w:start w:val="1"/>
      <w:numFmt w:val="lowerRoman"/>
      <w:lvlText w:val="%6."/>
      <w:lvlJc w:val="right"/>
      <w:pPr>
        <w:ind w:left="4680" w:firstLine="4500"/>
      </w:pPr>
      <w:rPr>
        <w:rFonts w:cs="Times New Roman"/>
        <w:vertAlign w:val="baseline"/>
      </w:rPr>
    </w:lvl>
    <w:lvl w:ilvl="6">
      <w:start w:val="1"/>
      <w:numFmt w:val="decimal"/>
      <w:lvlText w:val="%7."/>
      <w:lvlJc w:val="left"/>
      <w:pPr>
        <w:ind w:left="5400" w:firstLine="5040"/>
      </w:pPr>
      <w:rPr>
        <w:rFonts w:cs="Times New Roman"/>
        <w:vertAlign w:val="baseline"/>
      </w:rPr>
    </w:lvl>
    <w:lvl w:ilvl="7">
      <w:start w:val="1"/>
      <w:numFmt w:val="lowerLetter"/>
      <w:lvlText w:val="%8."/>
      <w:lvlJc w:val="left"/>
      <w:pPr>
        <w:ind w:left="6120" w:firstLine="5760"/>
      </w:pPr>
      <w:rPr>
        <w:rFonts w:cs="Times New Roman"/>
        <w:vertAlign w:val="baseline"/>
      </w:rPr>
    </w:lvl>
    <w:lvl w:ilvl="8">
      <w:start w:val="1"/>
      <w:numFmt w:val="lowerRoman"/>
      <w:lvlText w:val="%9."/>
      <w:lvlJc w:val="right"/>
      <w:pPr>
        <w:ind w:left="6840" w:firstLine="6660"/>
      </w:pPr>
      <w:rPr>
        <w:rFonts w:cs="Times New Roman"/>
        <w:vertAlign w:val="baseline"/>
      </w:rPr>
    </w:lvl>
  </w:abstractNum>
  <w:abstractNum w:abstractNumId="25" w15:restartNumberingAfterBreak="0">
    <w:nsid w:val="38F72CB9"/>
    <w:multiLevelType w:val="multilevel"/>
    <w:tmpl w:val="D242CB9A"/>
    <w:lvl w:ilvl="0">
      <w:start w:val="1"/>
      <w:numFmt w:val="upperLetter"/>
      <w:lvlText w:val="%1."/>
      <w:lvlJc w:val="left"/>
      <w:pPr>
        <w:ind w:left="720" w:hanging="360"/>
      </w:pPr>
    </w:lvl>
    <w:lvl w:ilvl="1">
      <w:start w:val="1"/>
      <w:numFmt w:val="lowerLetter"/>
      <w:lvlText w:val="%2."/>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AE6386D"/>
    <w:multiLevelType w:val="multilevel"/>
    <w:tmpl w:val="C68C5F60"/>
    <w:lvl w:ilvl="0">
      <w:start w:val="1"/>
      <w:numFmt w:val="lowerLetter"/>
      <w:lvlText w:val="(%1)"/>
      <w:lvlJc w:val="left"/>
      <w:pPr>
        <w:ind w:left="1800" w:firstLine="1440"/>
      </w:pPr>
      <w:rPr>
        <w:rFonts w:cs="Times New Roman"/>
        <w:vertAlign w:val="baseline"/>
      </w:rPr>
    </w:lvl>
    <w:lvl w:ilvl="1">
      <w:start w:val="1"/>
      <w:numFmt w:val="lowerLetter"/>
      <w:lvlText w:val="%2."/>
      <w:lvlJc w:val="left"/>
      <w:pPr>
        <w:ind w:left="2520" w:firstLine="2160"/>
      </w:pPr>
      <w:rPr>
        <w:rFonts w:cs="Times New Roman"/>
        <w:vertAlign w:val="baseline"/>
      </w:rPr>
    </w:lvl>
    <w:lvl w:ilvl="2">
      <w:start w:val="1"/>
      <w:numFmt w:val="lowerRoman"/>
      <w:lvlText w:val="%3."/>
      <w:lvlJc w:val="right"/>
      <w:pPr>
        <w:ind w:left="3240" w:firstLine="3060"/>
      </w:pPr>
      <w:rPr>
        <w:rFonts w:cs="Times New Roman"/>
        <w:vertAlign w:val="baseline"/>
      </w:rPr>
    </w:lvl>
    <w:lvl w:ilvl="3">
      <w:start w:val="1"/>
      <w:numFmt w:val="decimal"/>
      <w:lvlText w:val="%4."/>
      <w:lvlJc w:val="left"/>
      <w:pPr>
        <w:ind w:left="3960" w:firstLine="3600"/>
      </w:pPr>
      <w:rPr>
        <w:rFonts w:cs="Times New Roman"/>
        <w:vertAlign w:val="baseline"/>
      </w:rPr>
    </w:lvl>
    <w:lvl w:ilvl="4">
      <w:start w:val="1"/>
      <w:numFmt w:val="lowerLetter"/>
      <w:lvlText w:val="%5."/>
      <w:lvlJc w:val="left"/>
      <w:pPr>
        <w:ind w:left="4680" w:firstLine="4320"/>
      </w:pPr>
      <w:rPr>
        <w:rFonts w:cs="Times New Roman"/>
        <w:vertAlign w:val="baseline"/>
      </w:rPr>
    </w:lvl>
    <w:lvl w:ilvl="5">
      <w:start w:val="1"/>
      <w:numFmt w:val="lowerRoman"/>
      <w:lvlText w:val="%6."/>
      <w:lvlJc w:val="right"/>
      <w:pPr>
        <w:ind w:left="5400" w:firstLine="5220"/>
      </w:pPr>
      <w:rPr>
        <w:rFonts w:cs="Times New Roman"/>
        <w:vertAlign w:val="baseline"/>
      </w:rPr>
    </w:lvl>
    <w:lvl w:ilvl="6">
      <w:start w:val="1"/>
      <w:numFmt w:val="decimal"/>
      <w:lvlText w:val="%7."/>
      <w:lvlJc w:val="left"/>
      <w:pPr>
        <w:ind w:left="6120" w:firstLine="5760"/>
      </w:pPr>
      <w:rPr>
        <w:rFonts w:cs="Times New Roman"/>
        <w:vertAlign w:val="baseline"/>
      </w:rPr>
    </w:lvl>
    <w:lvl w:ilvl="7">
      <w:start w:val="1"/>
      <w:numFmt w:val="lowerLetter"/>
      <w:lvlText w:val="%8."/>
      <w:lvlJc w:val="left"/>
      <w:pPr>
        <w:ind w:left="6840" w:firstLine="6480"/>
      </w:pPr>
      <w:rPr>
        <w:rFonts w:cs="Times New Roman"/>
        <w:vertAlign w:val="baseline"/>
      </w:rPr>
    </w:lvl>
    <w:lvl w:ilvl="8">
      <w:start w:val="1"/>
      <w:numFmt w:val="lowerRoman"/>
      <w:lvlText w:val="%9."/>
      <w:lvlJc w:val="right"/>
      <w:pPr>
        <w:ind w:left="7560" w:firstLine="7380"/>
      </w:pPr>
      <w:rPr>
        <w:rFonts w:cs="Times New Roman"/>
        <w:vertAlign w:val="baseline"/>
      </w:rPr>
    </w:lvl>
  </w:abstractNum>
  <w:abstractNum w:abstractNumId="27" w15:restartNumberingAfterBreak="0">
    <w:nsid w:val="3C8C19CE"/>
    <w:multiLevelType w:val="multilevel"/>
    <w:tmpl w:val="68CE05D4"/>
    <w:lvl w:ilvl="0">
      <w:start w:val="1"/>
      <w:numFmt w:val="lowerLetter"/>
      <w:lvlText w:val="%1."/>
      <w:lvlJc w:val="left"/>
      <w:pPr>
        <w:ind w:left="144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3E5F1311"/>
    <w:multiLevelType w:val="multilevel"/>
    <w:tmpl w:val="5C20CB84"/>
    <w:lvl w:ilvl="0">
      <w:start w:val="1"/>
      <w:numFmt w:val="lowerRoman"/>
      <w:lvlText w:val="%1."/>
      <w:lvlJc w:val="right"/>
      <w:pPr>
        <w:ind w:left="2160" w:firstLine="1800"/>
      </w:pPr>
      <w:rPr>
        <w:rFonts w:cs="Times New Roman"/>
        <w:vertAlign w:val="baseline"/>
      </w:rPr>
    </w:lvl>
    <w:lvl w:ilvl="1">
      <w:start w:val="1"/>
      <w:numFmt w:val="lowerLetter"/>
      <w:lvlText w:val="%2."/>
      <w:lvlJc w:val="left"/>
      <w:pPr>
        <w:ind w:left="2880" w:firstLine="2520"/>
      </w:pPr>
      <w:rPr>
        <w:rFonts w:cs="Times New Roman"/>
        <w:vertAlign w:val="baseline"/>
      </w:rPr>
    </w:lvl>
    <w:lvl w:ilvl="2">
      <w:start w:val="1"/>
      <w:numFmt w:val="lowerRoman"/>
      <w:lvlText w:val="%3."/>
      <w:lvlJc w:val="right"/>
      <w:pPr>
        <w:ind w:left="3600" w:firstLine="3420"/>
      </w:pPr>
      <w:rPr>
        <w:rFonts w:cs="Times New Roman"/>
        <w:vertAlign w:val="baseline"/>
      </w:rPr>
    </w:lvl>
    <w:lvl w:ilvl="3">
      <w:start w:val="1"/>
      <w:numFmt w:val="decimal"/>
      <w:lvlText w:val="%4."/>
      <w:lvlJc w:val="left"/>
      <w:pPr>
        <w:ind w:left="4320" w:firstLine="3960"/>
      </w:pPr>
      <w:rPr>
        <w:rFonts w:cs="Times New Roman"/>
        <w:vertAlign w:val="baseline"/>
      </w:rPr>
    </w:lvl>
    <w:lvl w:ilvl="4">
      <w:start w:val="1"/>
      <w:numFmt w:val="lowerLetter"/>
      <w:lvlText w:val="%5."/>
      <w:lvlJc w:val="left"/>
      <w:pPr>
        <w:ind w:left="5040" w:firstLine="4680"/>
      </w:pPr>
      <w:rPr>
        <w:rFonts w:cs="Times New Roman"/>
        <w:vertAlign w:val="baseline"/>
      </w:rPr>
    </w:lvl>
    <w:lvl w:ilvl="5">
      <w:start w:val="1"/>
      <w:numFmt w:val="lowerRoman"/>
      <w:lvlText w:val="%6."/>
      <w:lvlJc w:val="right"/>
      <w:pPr>
        <w:ind w:left="5760" w:firstLine="5580"/>
      </w:pPr>
      <w:rPr>
        <w:rFonts w:cs="Times New Roman"/>
        <w:vertAlign w:val="baseline"/>
      </w:rPr>
    </w:lvl>
    <w:lvl w:ilvl="6">
      <w:start w:val="1"/>
      <w:numFmt w:val="decimal"/>
      <w:lvlText w:val="%7."/>
      <w:lvlJc w:val="left"/>
      <w:pPr>
        <w:ind w:left="6480" w:firstLine="6120"/>
      </w:pPr>
      <w:rPr>
        <w:rFonts w:cs="Times New Roman"/>
        <w:vertAlign w:val="baseline"/>
      </w:rPr>
    </w:lvl>
    <w:lvl w:ilvl="7">
      <w:start w:val="1"/>
      <w:numFmt w:val="lowerLetter"/>
      <w:lvlText w:val="%8."/>
      <w:lvlJc w:val="left"/>
      <w:pPr>
        <w:ind w:left="7200" w:firstLine="6840"/>
      </w:pPr>
      <w:rPr>
        <w:rFonts w:cs="Times New Roman"/>
        <w:vertAlign w:val="baseline"/>
      </w:rPr>
    </w:lvl>
    <w:lvl w:ilvl="8">
      <w:start w:val="1"/>
      <w:numFmt w:val="lowerRoman"/>
      <w:lvlText w:val="%9."/>
      <w:lvlJc w:val="right"/>
      <w:pPr>
        <w:ind w:left="7920" w:firstLine="7740"/>
      </w:pPr>
      <w:rPr>
        <w:rFonts w:cs="Times New Roman"/>
        <w:vertAlign w:val="baseline"/>
      </w:rPr>
    </w:lvl>
  </w:abstractNum>
  <w:abstractNum w:abstractNumId="29" w15:restartNumberingAfterBreak="0">
    <w:nsid w:val="3F49253F"/>
    <w:multiLevelType w:val="multilevel"/>
    <w:tmpl w:val="2082937A"/>
    <w:lvl w:ilvl="0">
      <w:start w:val="1"/>
      <w:numFmt w:val="lowerLetter"/>
      <w:lvlText w:val="(%1)"/>
      <w:lvlJc w:val="left"/>
      <w:pPr>
        <w:ind w:left="1080" w:firstLine="720"/>
      </w:pPr>
      <w:rPr>
        <w:rFonts w:cs="Times New Roman"/>
        <w:vertAlign w:val="baseline"/>
      </w:rPr>
    </w:lvl>
    <w:lvl w:ilvl="1">
      <w:start w:val="1"/>
      <w:numFmt w:val="lowerLetter"/>
      <w:lvlText w:val="%2."/>
      <w:lvlJc w:val="left"/>
      <w:pPr>
        <w:ind w:left="1800" w:firstLine="1440"/>
      </w:pPr>
      <w:rPr>
        <w:rFonts w:cs="Times New Roman"/>
        <w:vertAlign w:val="baseline"/>
      </w:rPr>
    </w:lvl>
    <w:lvl w:ilvl="2">
      <w:start w:val="1"/>
      <w:numFmt w:val="lowerRoman"/>
      <w:lvlText w:val="%3."/>
      <w:lvlJc w:val="right"/>
      <w:pPr>
        <w:ind w:left="2520" w:firstLine="2340"/>
      </w:pPr>
      <w:rPr>
        <w:rFonts w:cs="Times New Roman"/>
        <w:vertAlign w:val="baseline"/>
      </w:rPr>
    </w:lvl>
    <w:lvl w:ilvl="3">
      <w:start w:val="1"/>
      <w:numFmt w:val="decimal"/>
      <w:lvlText w:val="%4."/>
      <w:lvlJc w:val="left"/>
      <w:pPr>
        <w:ind w:left="3240" w:firstLine="2880"/>
      </w:pPr>
      <w:rPr>
        <w:rFonts w:cs="Times New Roman"/>
        <w:vertAlign w:val="baseline"/>
      </w:rPr>
    </w:lvl>
    <w:lvl w:ilvl="4">
      <w:start w:val="1"/>
      <w:numFmt w:val="lowerLetter"/>
      <w:lvlText w:val="%5."/>
      <w:lvlJc w:val="left"/>
      <w:pPr>
        <w:ind w:left="3960" w:firstLine="3600"/>
      </w:pPr>
      <w:rPr>
        <w:rFonts w:cs="Times New Roman"/>
        <w:vertAlign w:val="baseline"/>
      </w:rPr>
    </w:lvl>
    <w:lvl w:ilvl="5">
      <w:start w:val="1"/>
      <w:numFmt w:val="lowerRoman"/>
      <w:lvlText w:val="%6."/>
      <w:lvlJc w:val="right"/>
      <w:pPr>
        <w:ind w:left="4680" w:firstLine="4500"/>
      </w:pPr>
      <w:rPr>
        <w:rFonts w:cs="Times New Roman"/>
        <w:vertAlign w:val="baseline"/>
      </w:rPr>
    </w:lvl>
    <w:lvl w:ilvl="6">
      <w:start w:val="1"/>
      <w:numFmt w:val="decimal"/>
      <w:lvlText w:val="%7."/>
      <w:lvlJc w:val="left"/>
      <w:pPr>
        <w:ind w:left="5400" w:firstLine="5040"/>
      </w:pPr>
      <w:rPr>
        <w:rFonts w:cs="Times New Roman"/>
        <w:vertAlign w:val="baseline"/>
      </w:rPr>
    </w:lvl>
    <w:lvl w:ilvl="7">
      <w:start w:val="1"/>
      <w:numFmt w:val="lowerLetter"/>
      <w:lvlText w:val="%8."/>
      <w:lvlJc w:val="left"/>
      <w:pPr>
        <w:ind w:left="6120" w:firstLine="5760"/>
      </w:pPr>
      <w:rPr>
        <w:rFonts w:cs="Times New Roman"/>
        <w:vertAlign w:val="baseline"/>
      </w:rPr>
    </w:lvl>
    <w:lvl w:ilvl="8">
      <w:start w:val="1"/>
      <w:numFmt w:val="lowerRoman"/>
      <w:lvlText w:val="%9."/>
      <w:lvlJc w:val="right"/>
      <w:pPr>
        <w:ind w:left="6840" w:firstLine="6660"/>
      </w:pPr>
      <w:rPr>
        <w:rFonts w:cs="Times New Roman"/>
        <w:vertAlign w:val="baseline"/>
      </w:rPr>
    </w:lvl>
  </w:abstractNum>
  <w:abstractNum w:abstractNumId="30" w15:restartNumberingAfterBreak="0">
    <w:nsid w:val="3F9910CC"/>
    <w:multiLevelType w:val="multilevel"/>
    <w:tmpl w:val="18A832FC"/>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31" w15:restartNumberingAfterBreak="0">
    <w:nsid w:val="43DB6628"/>
    <w:multiLevelType w:val="multilevel"/>
    <w:tmpl w:val="C5421E6E"/>
    <w:lvl w:ilvl="0">
      <w:start w:val="1"/>
      <w:numFmt w:val="lowerRoman"/>
      <w:lvlText w:val="%1."/>
      <w:lvlJc w:val="right"/>
      <w:pPr>
        <w:ind w:left="1440" w:firstLine="1080"/>
      </w:pPr>
      <w:rPr>
        <w:rFonts w:cs="Times New Roman"/>
        <w:vertAlign w:val="baseline"/>
      </w:rPr>
    </w:lvl>
    <w:lvl w:ilvl="1">
      <w:start w:val="1"/>
      <w:numFmt w:val="lowerRoman"/>
      <w:lvlText w:val="%2."/>
      <w:lvlJc w:val="right"/>
      <w:pPr>
        <w:ind w:left="2160" w:firstLine="1800"/>
      </w:pPr>
      <w:rPr>
        <w:rFonts w:cs="Times New Roman"/>
        <w:vertAlign w:val="baseline"/>
      </w:rPr>
    </w:lvl>
    <w:lvl w:ilvl="2">
      <w:start w:val="1"/>
      <w:numFmt w:val="lowerRoman"/>
      <w:lvlText w:val="%3."/>
      <w:lvlJc w:val="right"/>
      <w:pPr>
        <w:ind w:left="2880" w:firstLine="2700"/>
      </w:pPr>
      <w:rPr>
        <w:rFonts w:cs="Times New Roman"/>
        <w:vertAlign w:val="baseline"/>
      </w:rPr>
    </w:lvl>
    <w:lvl w:ilvl="3">
      <w:start w:val="1"/>
      <w:numFmt w:val="decimal"/>
      <w:lvlText w:val="%4."/>
      <w:lvlJc w:val="left"/>
      <w:pPr>
        <w:ind w:left="3600" w:firstLine="3240"/>
      </w:pPr>
      <w:rPr>
        <w:rFonts w:cs="Times New Roman"/>
        <w:vertAlign w:val="baseline"/>
      </w:rPr>
    </w:lvl>
    <w:lvl w:ilvl="4">
      <w:start w:val="1"/>
      <w:numFmt w:val="lowerLetter"/>
      <w:lvlText w:val="%5."/>
      <w:lvlJc w:val="left"/>
      <w:pPr>
        <w:ind w:left="4320" w:firstLine="3960"/>
      </w:pPr>
      <w:rPr>
        <w:rFonts w:cs="Times New Roman"/>
        <w:vertAlign w:val="baseline"/>
      </w:rPr>
    </w:lvl>
    <w:lvl w:ilvl="5">
      <w:start w:val="1"/>
      <w:numFmt w:val="lowerRoman"/>
      <w:lvlText w:val="%6."/>
      <w:lvlJc w:val="right"/>
      <w:pPr>
        <w:ind w:left="5040" w:firstLine="4860"/>
      </w:pPr>
      <w:rPr>
        <w:rFonts w:cs="Times New Roman"/>
        <w:vertAlign w:val="baseline"/>
      </w:rPr>
    </w:lvl>
    <w:lvl w:ilvl="6">
      <w:start w:val="1"/>
      <w:numFmt w:val="decimal"/>
      <w:lvlText w:val="%7."/>
      <w:lvlJc w:val="left"/>
      <w:pPr>
        <w:ind w:left="5760" w:firstLine="5400"/>
      </w:pPr>
      <w:rPr>
        <w:rFonts w:cs="Times New Roman"/>
        <w:vertAlign w:val="baseline"/>
      </w:rPr>
    </w:lvl>
    <w:lvl w:ilvl="7">
      <w:start w:val="1"/>
      <w:numFmt w:val="lowerLetter"/>
      <w:lvlText w:val="%8."/>
      <w:lvlJc w:val="left"/>
      <w:pPr>
        <w:ind w:left="6480" w:firstLine="6120"/>
      </w:pPr>
      <w:rPr>
        <w:rFonts w:cs="Times New Roman"/>
        <w:vertAlign w:val="baseline"/>
      </w:rPr>
    </w:lvl>
    <w:lvl w:ilvl="8">
      <w:start w:val="1"/>
      <w:numFmt w:val="lowerRoman"/>
      <w:lvlText w:val="%9."/>
      <w:lvlJc w:val="right"/>
      <w:pPr>
        <w:ind w:left="7200" w:firstLine="7020"/>
      </w:pPr>
      <w:rPr>
        <w:rFonts w:cs="Times New Roman"/>
        <w:vertAlign w:val="baseline"/>
      </w:rPr>
    </w:lvl>
  </w:abstractNum>
  <w:abstractNum w:abstractNumId="32" w15:restartNumberingAfterBreak="0">
    <w:nsid w:val="44205421"/>
    <w:multiLevelType w:val="hybridMultilevel"/>
    <w:tmpl w:val="5D1A4BCC"/>
    <w:lvl w:ilvl="0" w:tplc="5580869E">
      <w:start w:val="1"/>
      <w:numFmt w:val="decimal"/>
      <w:lvlText w:val="%1."/>
      <w:lvlJc w:val="left"/>
      <w:pPr>
        <w:tabs>
          <w:tab w:val="num" w:pos="720"/>
        </w:tabs>
        <w:ind w:left="720" w:hanging="360"/>
      </w:pPr>
    </w:lvl>
    <w:lvl w:ilvl="1" w:tplc="F73C429C" w:tentative="1">
      <w:start w:val="1"/>
      <w:numFmt w:val="decimal"/>
      <w:lvlText w:val="%2."/>
      <w:lvlJc w:val="left"/>
      <w:pPr>
        <w:tabs>
          <w:tab w:val="num" w:pos="1440"/>
        </w:tabs>
        <w:ind w:left="1440" w:hanging="360"/>
      </w:pPr>
    </w:lvl>
    <w:lvl w:ilvl="2" w:tplc="D92AB204" w:tentative="1">
      <w:start w:val="1"/>
      <w:numFmt w:val="decimal"/>
      <w:lvlText w:val="%3."/>
      <w:lvlJc w:val="left"/>
      <w:pPr>
        <w:tabs>
          <w:tab w:val="num" w:pos="2160"/>
        </w:tabs>
        <w:ind w:left="2160" w:hanging="360"/>
      </w:pPr>
    </w:lvl>
    <w:lvl w:ilvl="3" w:tplc="D7C8BC24" w:tentative="1">
      <w:start w:val="1"/>
      <w:numFmt w:val="decimal"/>
      <w:lvlText w:val="%4."/>
      <w:lvlJc w:val="left"/>
      <w:pPr>
        <w:tabs>
          <w:tab w:val="num" w:pos="2880"/>
        </w:tabs>
        <w:ind w:left="2880" w:hanging="360"/>
      </w:pPr>
    </w:lvl>
    <w:lvl w:ilvl="4" w:tplc="4BB02F90" w:tentative="1">
      <w:start w:val="1"/>
      <w:numFmt w:val="decimal"/>
      <w:lvlText w:val="%5."/>
      <w:lvlJc w:val="left"/>
      <w:pPr>
        <w:tabs>
          <w:tab w:val="num" w:pos="3600"/>
        </w:tabs>
        <w:ind w:left="3600" w:hanging="360"/>
      </w:pPr>
    </w:lvl>
    <w:lvl w:ilvl="5" w:tplc="0F06DD12" w:tentative="1">
      <w:start w:val="1"/>
      <w:numFmt w:val="decimal"/>
      <w:lvlText w:val="%6."/>
      <w:lvlJc w:val="left"/>
      <w:pPr>
        <w:tabs>
          <w:tab w:val="num" w:pos="4320"/>
        </w:tabs>
        <w:ind w:left="4320" w:hanging="360"/>
      </w:pPr>
    </w:lvl>
    <w:lvl w:ilvl="6" w:tplc="A7FAD1EC" w:tentative="1">
      <w:start w:val="1"/>
      <w:numFmt w:val="decimal"/>
      <w:lvlText w:val="%7."/>
      <w:lvlJc w:val="left"/>
      <w:pPr>
        <w:tabs>
          <w:tab w:val="num" w:pos="5040"/>
        </w:tabs>
        <w:ind w:left="5040" w:hanging="360"/>
      </w:pPr>
    </w:lvl>
    <w:lvl w:ilvl="7" w:tplc="049AE4D8" w:tentative="1">
      <w:start w:val="1"/>
      <w:numFmt w:val="decimal"/>
      <w:lvlText w:val="%8."/>
      <w:lvlJc w:val="left"/>
      <w:pPr>
        <w:tabs>
          <w:tab w:val="num" w:pos="5760"/>
        </w:tabs>
        <w:ind w:left="5760" w:hanging="360"/>
      </w:pPr>
    </w:lvl>
    <w:lvl w:ilvl="8" w:tplc="ED22BAEA" w:tentative="1">
      <w:start w:val="1"/>
      <w:numFmt w:val="decimal"/>
      <w:lvlText w:val="%9."/>
      <w:lvlJc w:val="left"/>
      <w:pPr>
        <w:tabs>
          <w:tab w:val="num" w:pos="6480"/>
        </w:tabs>
        <w:ind w:left="6480" w:hanging="360"/>
      </w:pPr>
    </w:lvl>
  </w:abstractNum>
  <w:abstractNum w:abstractNumId="33" w15:restartNumberingAfterBreak="0">
    <w:nsid w:val="46C715F6"/>
    <w:multiLevelType w:val="multilevel"/>
    <w:tmpl w:val="7F8A4890"/>
    <w:lvl w:ilvl="0">
      <w:start w:val="1"/>
      <w:numFmt w:val="lowerRoman"/>
      <w:lvlText w:val="%1."/>
      <w:lvlJc w:val="right"/>
      <w:pPr>
        <w:ind w:left="2160" w:firstLine="1800"/>
      </w:pPr>
      <w:rPr>
        <w:rFonts w:cs="Times New Roman"/>
        <w:vertAlign w:val="baseline"/>
      </w:rPr>
    </w:lvl>
    <w:lvl w:ilvl="1">
      <w:start w:val="1"/>
      <w:numFmt w:val="lowerRoman"/>
      <w:lvlText w:val="%2."/>
      <w:lvlJc w:val="right"/>
      <w:pPr>
        <w:ind w:left="2880" w:firstLine="2520"/>
      </w:pPr>
      <w:rPr>
        <w:rFonts w:cs="Times New Roman"/>
        <w:vertAlign w:val="baseline"/>
      </w:rPr>
    </w:lvl>
    <w:lvl w:ilvl="2">
      <w:start w:val="1"/>
      <w:numFmt w:val="lowerRoman"/>
      <w:lvlText w:val="%3."/>
      <w:lvlJc w:val="right"/>
      <w:pPr>
        <w:ind w:left="3600" w:firstLine="3420"/>
      </w:pPr>
      <w:rPr>
        <w:rFonts w:cs="Times New Roman"/>
        <w:vertAlign w:val="baseline"/>
      </w:rPr>
    </w:lvl>
    <w:lvl w:ilvl="3">
      <w:start w:val="1"/>
      <w:numFmt w:val="decimal"/>
      <w:lvlText w:val="%4."/>
      <w:lvlJc w:val="left"/>
      <w:pPr>
        <w:ind w:left="4320" w:firstLine="3960"/>
      </w:pPr>
      <w:rPr>
        <w:rFonts w:cs="Times New Roman"/>
        <w:vertAlign w:val="baseline"/>
      </w:rPr>
    </w:lvl>
    <w:lvl w:ilvl="4">
      <w:start w:val="1"/>
      <w:numFmt w:val="lowerLetter"/>
      <w:lvlText w:val="%5."/>
      <w:lvlJc w:val="left"/>
      <w:pPr>
        <w:ind w:left="5040" w:firstLine="4680"/>
      </w:pPr>
      <w:rPr>
        <w:rFonts w:cs="Times New Roman"/>
        <w:vertAlign w:val="baseline"/>
      </w:rPr>
    </w:lvl>
    <w:lvl w:ilvl="5">
      <w:start w:val="1"/>
      <w:numFmt w:val="lowerRoman"/>
      <w:lvlText w:val="%6."/>
      <w:lvlJc w:val="right"/>
      <w:pPr>
        <w:ind w:left="5760" w:firstLine="5580"/>
      </w:pPr>
      <w:rPr>
        <w:rFonts w:cs="Times New Roman"/>
        <w:vertAlign w:val="baseline"/>
      </w:rPr>
    </w:lvl>
    <w:lvl w:ilvl="6">
      <w:start w:val="1"/>
      <w:numFmt w:val="decimal"/>
      <w:lvlText w:val="%7."/>
      <w:lvlJc w:val="left"/>
      <w:pPr>
        <w:ind w:left="6480" w:firstLine="6120"/>
      </w:pPr>
      <w:rPr>
        <w:rFonts w:cs="Times New Roman"/>
        <w:vertAlign w:val="baseline"/>
      </w:rPr>
    </w:lvl>
    <w:lvl w:ilvl="7">
      <w:start w:val="1"/>
      <w:numFmt w:val="lowerLetter"/>
      <w:lvlText w:val="%8."/>
      <w:lvlJc w:val="left"/>
      <w:pPr>
        <w:ind w:left="7200" w:firstLine="6840"/>
      </w:pPr>
      <w:rPr>
        <w:rFonts w:cs="Times New Roman"/>
        <w:vertAlign w:val="baseline"/>
      </w:rPr>
    </w:lvl>
    <w:lvl w:ilvl="8">
      <w:start w:val="1"/>
      <w:numFmt w:val="lowerRoman"/>
      <w:lvlText w:val="%9."/>
      <w:lvlJc w:val="right"/>
      <w:pPr>
        <w:ind w:left="7920" w:firstLine="7740"/>
      </w:pPr>
      <w:rPr>
        <w:rFonts w:cs="Times New Roman"/>
        <w:vertAlign w:val="baseline"/>
      </w:rPr>
    </w:lvl>
  </w:abstractNum>
  <w:abstractNum w:abstractNumId="34" w15:restartNumberingAfterBreak="0">
    <w:nsid w:val="472529FD"/>
    <w:multiLevelType w:val="multilevel"/>
    <w:tmpl w:val="FAB6CE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49C83CE9"/>
    <w:multiLevelType w:val="multilevel"/>
    <w:tmpl w:val="E3D2ACB2"/>
    <w:lvl w:ilvl="0">
      <w:start w:val="1"/>
      <w:numFmt w:val="lowerLetter"/>
      <w:lvlText w:val="(%1)"/>
      <w:lvlJc w:val="left"/>
      <w:pPr>
        <w:ind w:left="1800" w:firstLine="1440"/>
      </w:pPr>
      <w:rPr>
        <w:rFonts w:cs="Times New Roman"/>
        <w:vertAlign w:val="baseline"/>
      </w:rPr>
    </w:lvl>
    <w:lvl w:ilvl="1">
      <w:start w:val="1"/>
      <w:numFmt w:val="lowerLetter"/>
      <w:lvlText w:val="%2."/>
      <w:lvlJc w:val="left"/>
      <w:pPr>
        <w:ind w:left="2520" w:firstLine="2160"/>
      </w:pPr>
      <w:rPr>
        <w:rFonts w:cs="Times New Roman"/>
        <w:vertAlign w:val="baseline"/>
      </w:rPr>
    </w:lvl>
    <w:lvl w:ilvl="2">
      <w:start w:val="1"/>
      <w:numFmt w:val="lowerRoman"/>
      <w:lvlText w:val="%3."/>
      <w:lvlJc w:val="right"/>
      <w:pPr>
        <w:ind w:left="3240" w:firstLine="3060"/>
      </w:pPr>
      <w:rPr>
        <w:rFonts w:cs="Times New Roman"/>
        <w:vertAlign w:val="baseline"/>
      </w:rPr>
    </w:lvl>
    <w:lvl w:ilvl="3">
      <w:start w:val="1"/>
      <w:numFmt w:val="decimal"/>
      <w:lvlText w:val="%4."/>
      <w:lvlJc w:val="left"/>
      <w:pPr>
        <w:ind w:left="3960" w:firstLine="3600"/>
      </w:pPr>
      <w:rPr>
        <w:rFonts w:cs="Times New Roman"/>
        <w:vertAlign w:val="baseline"/>
      </w:rPr>
    </w:lvl>
    <w:lvl w:ilvl="4">
      <w:start w:val="1"/>
      <w:numFmt w:val="lowerLetter"/>
      <w:lvlText w:val="%5."/>
      <w:lvlJc w:val="left"/>
      <w:pPr>
        <w:ind w:left="4680" w:firstLine="4320"/>
      </w:pPr>
      <w:rPr>
        <w:rFonts w:cs="Times New Roman"/>
        <w:vertAlign w:val="baseline"/>
      </w:rPr>
    </w:lvl>
    <w:lvl w:ilvl="5">
      <w:start w:val="1"/>
      <w:numFmt w:val="lowerRoman"/>
      <w:lvlText w:val="%6."/>
      <w:lvlJc w:val="right"/>
      <w:pPr>
        <w:ind w:left="5400" w:firstLine="5220"/>
      </w:pPr>
      <w:rPr>
        <w:rFonts w:cs="Times New Roman"/>
        <w:vertAlign w:val="baseline"/>
      </w:rPr>
    </w:lvl>
    <w:lvl w:ilvl="6">
      <w:start w:val="1"/>
      <w:numFmt w:val="decimal"/>
      <w:lvlText w:val="%7."/>
      <w:lvlJc w:val="left"/>
      <w:pPr>
        <w:ind w:left="6120" w:firstLine="5760"/>
      </w:pPr>
      <w:rPr>
        <w:rFonts w:cs="Times New Roman"/>
        <w:vertAlign w:val="baseline"/>
      </w:rPr>
    </w:lvl>
    <w:lvl w:ilvl="7">
      <w:start w:val="1"/>
      <w:numFmt w:val="lowerLetter"/>
      <w:lvlText w:val="%8."/>
      <w:lvlJc w:val="left"/>
      <w:pPr>
        <w:ind w:left="6840" w:firstLine="6480"/>
      </w:pPr>
      <w:rPr>
        <w:rFonts w:cs="Times New Roman"/>
        <w:vertAlign w:val="baseline"/>
      </w:rPr>
    </w:lvl>
    <w:lvl w:ilvl="8">
      <w:start w:val="1"/>
      <w:numFmt w:val="lowerRoman"/>
      <w:lvlText w:val="%9."/>
      <w:lvlJc w:val="right"/>
      <w:pPr>
        <w:ind w:left="7560" w:firstLine="7380"/>
      </w:pPr>
      <w:rPr>
        <w:rFonts w:cs="Times New Roman"/>
        <w:vertAlign w:val="baseline"/>
      </w:rPr>
    </w:lvl>
  </w:abstractNum>
  <w:abstractNum w:abstractNumId="36" w15:restartNumberingAfterBreak="0">
    <w:nsid w:val="4C53517F"/>
    <w:multiLevelType w:val="multilevel"/>
    <w:tmpl w:val="642411DA"/>
    <w:lvl w:ilvl="0">
      <w:start w:val="1"/>
      <w:numFmt w:val="lowerLetter"/>
      <w:lvlText w:val="(%1)"/>
      <w:lvlJc w:val="left"/>
      <w:pPr>
        <w:ind w:left="1080" w:firstLine="720"/>
      </w:pPr>
      <w:rPr>
        <w:rFonts w:cs="Times New Roman"/>
        <w:vertAlign w:val="baseline"/>
      </w:rPr>
    </w:lvl>
    <w:lvl w:ilvl="1">
      <w:start w:val="1"/>
      <w:numFmt w:val="lowerLetter"/>
      <w:lvlText w:val="%2."/>
      <w:lvlJc w:val="left"/>
      <w:pPr>
        <w:ind w:left="1800" w:firstLine="1440"/>
      </w:pPr>
      <w:rPr>
        <w:rFonts w:cs="Times New Roman"/>
        <w:vertAlign w:val="baseline"/>
      </w:rPr>
    </w:lvl>
    <w:lvl w:ilvl="2">
      <w:start w:val="1"/>
      <w:numFmt w:val="lowerRoman"/>
      <w:lvlText w:val="%3."/>
      <w:lvlJc w:val="right"/>
      <w:pPr>
        <w:ind w:left="2520" w:firstLine="2340"/>
      </w:pPr>
      <w:rPr>
        <w:rFonts w:cs="Times New Roman"/>
        <w:vertAlign w:val="baseline"/>
      </w:rPr>
    </w:lvl>
    <w:lvl w:ilvl="3">
      <w:start w:val="1"/>
      <w:numFmt w:val="decimal"/>
      <w:lvlText w:val="%4."/>
      <w:lvlJc w:val="left"/>
      <w:pPr>
        <w:ind w:left="3240" w:firstLine="2880"/>
      </w:pPr>
      <w:rPr>
        <w:rFonts w:cs="Times New Roman"/>
        <w:vertAlign w:val="baseline"/>
      </w:rPr>
    </w:lvl>
    <w:lvl w:ilvl="4">
      <w:start w:val="1"/>
      <w:numFmt w:val="lowerLetter"/>
      <w:lvlText w:val="%5."/>
      <w:lvlJc w:val="left"/>
      <w:pPr>
        <w:ind w:left="3960" w:firstLine="3600"/>
      </w:pPr>
      <w:rPr>
        <w:rFonts w:cs="Times New Roman"/>
        <w:vertAlign w:val="baseline"/>
      </w:rPr>
    </w:lvl>
    <w:lvl w:ilvl="5">
      <w:start w:val="1"/>
      <w:numFmt w:val="lowerRoman"/>
      <w:lvlText w:val="%6."/>
      <w:lvlJc w:val="right"/>
      <w:pPr>
        <w:ind w:left="4680" w:firstLine="4500"/>
      </w:pPr>
      <w:rPr>
        <w:rFonts w:cs="Times New Roman"/>
        <w:vertAlign w:val="baseline"/>
      </w:rPr>
    </w:lvl>
    <w:lvl w:ilvl="6">
      <w:start w:val="1"/>
      <w:numFmt w:val="decimal"/>
      <w:lvlText w:val="%7."/>
      <w:lvlJc w:val="left"/>
      <w:pPr>
        <w:ind w:left="5400" w:firstLine="5040"/>
      </w:pPr>
      <w:rPr>
        <w:rFonts w:cs="Times New Roman"/>
        <w:vertAlign w:val="baseline"/>
      </w:rPr>
    </w:lvl>
    <w:lvl w:ilvl="7">
      <w:start w:val="1"/>
      <w:numFmt w:val="lowerLetter"/>
      <w:lvlText w:val="%8."/>
      <w:lvlJc w:val="left"/>
      <w:pPr>
        <w:ind w:left="6120" w:firstLine="5760"/>
      </w:pPr>
      <w:rPr>
        <w:rFonts w:cs="Times New Roman"/>
        <w:vertAlign w:val="baseline"/>
      </w:rPr>
    </w:lvl>
    <w:lvl w:ilvl="8">
      <w:start w:val="1"/>
      <w:numFmt w:val="lowerRoman"/>
      <w:lvlText w:val="%9."/>
      <w:lvlJc w:val="right"/>
      <w:pPr>
        <w:ind w:left="6840" w:firstLine="6660"/>
      </w:pPr>
      <w:rPr>
        <w:rFonts w:cs="Times New Roman"/>
        <w:vertAlign w:val="baseline"/>
      </w:rPr>
    </w:lvl>
  </w:abstractNum>
  <w:abstractNum w:abstractNumId="37" w15:restartNumberingAfterBreak="0">
    <w:nsid w:val="4D5F07F8"/>
    <w:multiLevelType w:val="multilevel"/>
    <w:tmpl w:val="EE7C8AE2"/>
    <w:lvl w:ilvl="0">
      <w:start w:val="1"/>
      <w:numFmt w:val="lowerLetter"/>
      <w:lvlText w:val="(%1)"/>
      <w:lvlJc w:val="left"/>
      <w:pPr>
        <w:ind w:left="1080" w:firstLine="720"/>
      </w:pPr>
      <w:rPr>
        <w:rFonts w:cs="Times New Roman"/>
        <w:vertAlign w:val="baseline"/>
      </w:rPr>
    </w:lvl>
    <w:lvl w:ilvl="1">
      <w:start w:val="1"/>
      <w:numFmt w:val="lowerLetter"/>
      <w:lvlText w:val="%2."/>
      <w:lvlJc w:val="left"/>
      <w:pPr>
        <w:ind w:left="1800" w:firstLine="1440"/>
      </w:pPr>
      <w:rPr>
        <w:rFonts w:cs="Times New Roman"/>
        <w:vertAlign w:val="baseline"/>
      </w:rPr>
    </w:lvl>
    <w:lvl w:ilvl="2">
      <w:start w:val="1"/>
      <w:numFmt w:val="lowerRoman"/>
      <w:lvlText w:val="%3."/>
      <w:lvlJc w:val="right"/>
      <w:pPr>
        <w:ind w:left="2520" w:firstLine="2340"/>
      </w:pPr>
      <w:rPr>
        <w:rFonts w:cs="Times New Roman"/>
        <w:vertAlign w:val="baseline"/>
      </w:rPr>
    </w:lvl>
    <w:lvl w:ilvl="3">
      <w:start w:val="1"/>
      <w:numFmt w:val="decimal"/>
      <w:lvlText w:val="%4."/>
      <w:lvlJc w:val="left"/>
      <w:pPr>
        <w:ind w:left="3240" w:firstLine="2880"/>
      </w:pPr>
      <w:rPr>
        <w:rFonts w:cs="Times New Roman"/>
        <w:vertAlign w:val="baseline"/>
      </w:rPr>
    </w:lvl>
    <w:lvl w:ilvl="4">
      <w:start w:val="1"/>
      <w:numFmt w:val="lowerLetter"/>
      <w:lvlText w:val="%5."/>
      <w:lvlJc w:val="left"/>
      <w:pPr>
        <w:ind w:left="3960" w:firstLine="3600"/>
      </w:pPr>
      <w:rPr>
        <w:rFonts w:cs="Times New Roman"/>
        <w:vertAlign w:val="baseline"/>
      </w:rPr>
    </w:lvl>
    <w:lvl w:ilvl="5">
      <w:start w:val="1"/>
      <w:numFmt w:val="lowerRoman"/>
      <w:lvlText w:val="%6."/>
      <w:lvlJc w:val="right"/>
      <w:pPr>
        <w:ind w:left="4680" w:firstLine="4500"/>
      </w:pPr>
      <w:rPr>
        <w:rFonts w:cs="Times New Roman"/>
        <w:vertAlign w:val="baseline"/>
      </w:rPr>
    </w:lvl>
    <w:lvl w:ilvl="6">
      <w:start w:val="1"/>
      <w:numFmt w:val="decimal"/>
      <w:lvlText w:val="%7."/>
      <w:lvlJc w:val="left"/>
      <w:pPr>
        <w:ind w:left="5400" w:firstLine="5040"/>
      </w:pPr>
      <w:rPr>
        <w:rFonts w:cs="Times New Roman"/>
        <w:vertAlign w:val="baseline"/>
      </w:rPr>
    </w:lvl>
    <w:lvl w:ilvl="7">
      <w:start w:val="1"/>
      <w:numFmt w:val="lowerLetter"/>
      <w:lvlText w:val="%8."/>
      <w:lvlJc w:val="left"/>
      <w:pPr>
        <w:ind w:left="6120" w:firstLine="5760"/>
      </w:pPr>
      <w:rPr>
        <w:rFonts w:cs="Times New Roman"/>
        <w:vertAlign w:val="baseline"/>
      </w:rPr>
    </w:lvl>
    <w:lvl w:ilvl="8">
      <w:start w:val="1"/>
      <w:numFmt w:val="lowerRoman"/>
      <w:lvlText w:val="%9."/>
      <w:lvlJc w:val="right"/>
      <w:pPr>
        <w:ind w:left="6840" w:firstLine="6660"/>
      </w:pPr>
      <w:rPr>
        <w:rFonts w:cs="Times New Roman"/>
        <w:vertAlign w:val="baseline"/>
      </w:rPr>
    </w:lvl>
  </w:abstractNum>
  <w:abstractNum w:abstractNumId="38" w15:restartNumberingAfterBreak="0">
    <w:nsid w:val="52802F6A"/>
    <w:multiLevelType w:val="hybridMultilevel"/>
    <w:tmpl w:val="6F626E9A"/>
    <w:lvl w:ilvl="0" w:tplc="0409001B">
      <w:start w:val="1"/>
      <w:numFmt w:val="lowerRoman"/>
      <w:lvlText w:val="%1."/>
      <w:lvlJc w:val="right"/>
      <w:pPr>
        <w:ind w:left="2160" w:hanging="18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586A2EA0"/>
    <w:multiLevelType w:val="multilevel"/>
    <w:tmpl w:val="B8C0358A"/>
    <w:lvl w:ilvl="0">
      <w:start w:val="1"/>
      <w:numFmt w:val="lowerRoman"/>
      <w:lvlText w:val="%1."/>
      <w:lvlJc w:val="right"/>
      <w:pPr>
        <w:ind w:left="1440" w:firstLine="1080"/>
      </w:pPr>
      <w:rPr>
        <w:rFonts w:cs="Times New Roman"/>
        <w:vertAlign w:val="baseline"/>
      </w:rPr>
    </w:lvl>
    <w:lvl w:ilvl="1">
      <w:start w:val="1"/>
      <w:numFmt w:val="lowerRoman"/>
      <w:lvlText w:val="%2."/>
      <w:lvlJc w:val="right"/>
      <w:pPr>
        <w:ind w:left="2160" w:firstLine="1800"/>
      </w:pPr>
      <w:rPr>
        <w:rFonts w:cs="Times New Roman"/>
        <w:vertAlign w:val="baseline"/>
      </w:rPr>
    </w:lvl>
    <w:lvl w:ilvl="2">
      <w:start w:val="1"/>
      <w:numFmt w:val="lowerRoman"/>
      <w:lvlText w:val="%3."/>
      <w:lvlJc w:val="right"/>
      <w:pPr>
        <w:ind w:left="2880" w:firstLine="2700"/>
      </w:pPr>
      <w:rPr>
        <w:rFonts w:cs="Times New Roman"/>
        <w:vertAlign w:val="baseline"/>
      </w:rPr>
    </w:lvl>
    <w:lvl w:ilvl="3">
      <w:start w:val="1"/>
      <w:numFmt w:val="decimal"/>
      <w:lvlText w:val="%4."/>
      <w:lvlJc w:val="left"/>
      <w:pPr>
        <w:ind w:left="3600" w:firstLine="3240"/>
      </w:pPr>
      <w:rPr>
        <w:rFonts w:cs="Times New Roman"/>
        <w:vertAlign w:val="baseline"/>
      </w:rPr>
    </w:lvl>
    <w:lvl w:ilvl="4">
      <w:start w:val="1"/>
      <w:numFmt w:val="lowerLetter"/>
      <w:lvlText w:val="%5."/>
      <w:lvlJc w:val="left"/>
      <w:pPr>
        <w:ind w:left="4320" w:firstLine="3960"/>
      </w:pPr>
      <w:rPr>
        <w:rFonts w:cs="Times New Roman"/>
        <w:vertAlign w:val="baseline"/>
      </w:rPr>
    </w:lvl>
    <w:lvl w:ilvl="5">
      <w:start w:val="1"/>
      <w:numFmt w:val="lowerRoman"/>
      <w:lvlText w:val="%6."/>
      <w:lvlJc w:val="right"/>
      <w:pPr>
        <w:ind w:left="5040" w:firstLine="4860"/>
      </w:pPr>
      <w:rPr>
        <w:rFonts w:cs="Times New Roman"/>
        <w:vertAlign w:val="baseline"/>
      </w:rPr>
    </w:lvl>
    <w:lvl w:ilvl="6">
      <w:start w:val="1"/>
      <w:numFmt w:val="decimal"/>
      <w:lvlText w:val="%7."/>
      <w:lvlJc w:val="left"/>
      <w:pPr>
        <w:ind w:left="5760" w:firstLine="5400"/>
      </w:pPr>
      <w:rPr>
        <w:rFonts w:cs="Times New Roman"/>
        <w:vertAlign w:val="baseline"/>
      </w:rPr>
    </w:lvl>
    <w:lvl w:ilvl="7">
      <w:start w:val="1"/>
      <w:numFmt w:val="lowerLetter"/>
      <w:lvlText w:val="%8."/>
      <w:lvlJc w:val="left"/>
      <w:pPr>
        <w:ind w:left="6480" w:firstLine="6120"/>
      </w:pPr>
      <w:rPr>
        <w:rFonts w:cs="Times New Roman"/>
        <w:vertAlign w:val="baseline"/>
      </w:rPr>
    </w:lvl>
    <w:lvl w:ilvl="8">
      <w:start w:val="1"/>
      <w:numFmt w:val="lowerRoman"/>
      <w:lvlText w:val="%9."/>
      <w:lvlJc w:val="right"/>
      <w:pPr>
        <w:ind w:left="7200" w:firstLine="7020"/>
      </w:pPr>
      <w:rPr>
        <w:rFonts w:cs="Times New Roman"/>
        <w:vertAlign w:val="baseline"/>
      </w:rPr>
    </w:lvl>
  </w:abstractNum>
  <w:abstractNum w:abstractNumId="40" w15:restartNumberingAfterBreak="0">
    <w:nsid w:val="5BDD0459"/>
    <w:multiLevelType w:val="multilevel"/>
    <w:tmpl w:val="F2ECD3A2"/>
    <w:lvl w:ilvl="0">
      <w:start w:val="1"/>
      <w:numFmt w:val="decimal"/>
      <w:lvlText w:val="%1."/>
      <w:lvlJc w:val="left"/>
      <w:pPr>
        <w:ind w:left="720" w:firstLine="360"/>
      </w:pPr>
      <w:rPr>
        <w:rFonts w:ascii="Calibri" w:eastAsia="Times New Roman" w:hAnsi="Calibri" w:cs="Calibri"/>
        <w:sz w:val="21"/>
        <w:szCs w:val="21"/>
        <w:u w:val="none"/>
      </w:rPr>
    </w:lvl>
    <w:lvl w:ilvl="1">
      <w:start w:val="1"/>
      <w:numFmt w:val="lowerLetter"/>
      <w:lvlText w:val="%2."/>
      <w:lvlJc w:val="left"/>
      <w:pPr>
        <w:ind w:left="1440" w:firstLine="1080"/>
      </w:pPr>
      <w:rPr>
        <w:rFonts w:cs="Times New Roman"/>
        <w:u w:val="none"/>
      </w:rPr>
    </w:lvl>
    <w:lvl w:ilvl="2">
      <w:start w:val="1"/>
      <w:numFmt w:val="lowerRoman"/>
      <w:lvlText w:val="%3."/>
      <w:lvlJc w:val="lef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lef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left"/>
      <w:pPr>
        <w:ind w:left="6480" w:firstLine="6120"/>
      </w:pPr>
      <w:rPr>
        <w:rFonts w:cs="Times New Roman"/>
        <w:u w:val="none"/>
      </w:rPr>
    </w:lvl>
  </w:abstractNum>
  <w:abstractNum w:abstractNumId="41" w15:restartNumberingAfterBreak="0">
    <w:nsid w:val="60BD7346"/>
    <w:multiLevelType w:val="multilevel"/>
    <w:tmpl w:val="268C111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2" w15:restartNumberingAfterBreak="0">
    <w:nsid w:val="65A25009"/>
    <w:multiLevelType w:val="multilevel"/>
    <w:tmpl w:val="7B8872BE"/>
    <w:lvl w:ilvl="0">
      <w:start w:val="1"/>
      <w:numFmt w:val="lowerLetter"/>
      <w:lvlText w:val="%1."/>
      <w:lvlJc w:val="left"/>
      <w:pPr>
        <w:ind w:left="144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68B64F96"/>
    <w:multiLevelType w:val="multilevel"/>
    <w:tmpl w:val="F11C44F6"/>
    <w:lvl w:ilvl="0">
      <w:start w:val="1"/>
      <w:numFmt w:val="lowerLetter"/>
      <w:lvlText w:val="(%1)"/>
      <w:lvlJc w:val="left"/>
      <w:pPr>
        <w:ind w:left="1080" w:firstLine="720"/>
      </w:pPr>
      <w:rPr>
        <w:rFonts w:cs="Times New Roman"/>
        <w:vertAlign w:val="baseline"/>
      </w:rPr>
    </w:lvl>
    <w:lvl w:ilvl="1">
      <w:start w:val="1"/>
      <w:numFmt w:val="lowerLetter"/>
      <w:lvlText w:val="%2."/>
      <w:lvlJc w:val="left"/>
      <w:pPr>
        <w:ind w:left="1800" w:firstLine="1440"/>
      </w:pPr>
      <w:rPr>
        <w:rFonts w:cs="Times New Roman"/>
        <w:vertAlign w:val="baseline"/>
      </w:rPr>
    </w:lvl>
    <w:lvl w:ilvl="2">
      <w:start w:val="1"/>
      <w:numFmt w:val="lowerRoman"/>
      <w:lvlText w:val="%3."/>
      <w:lvlJc w:val="right"/>
      <w:pPr>
        <w:ind w:left="2520" w:firstLine="2340"/>
      </w:pPr>
      <w:rPr>
        <w:rFonts w:cs="Times New Roman"/>
        <w:vertAlign w:val="baseline"/>
      </w:rPr>
    </w:lvl>
    <w:lvl w:ilvl="3">
      <w:start w:val="1"/>
      <w:numFmt w:val="decimal"/>
      <w:lvlText w:val="%4."/>
      <w:lvlJc w:val="left"/>
      <w:pPr>
        <w:ind w:left="3240" w:firstLine="2880"/>
      </w:pPr>
      <w:rPr>
        <w:rFonts w:cs="Times New Roman"/>
        <w:vertAlign w:val="baseline"/>
      </w:rPr>
    </w:lvl>
    <w:lvl w:ilvl="4">
      <w:start w:val="1"/>
      <w:numFmt w:val="lowerLetter"/>
      <w:lvlText w:val="%5."/>
      <w:lvlJc w:val="left"/>
      <w:pPr>
        <w:ind w:left="3960" w:firstLine="3600"/>
      </w:pPr>
      <w:rPr>
        <w:rFonts w:cs="Times New Roman"/>
        <w:vertAlign w:val="baseline"/>
      </w:rPr>
    </w:lvl>
    <w:lvl w:ilvl="5">
      <w:start w:val="1"/>
      <w:numFmt w:val="lowerRoman"/>
      <w:lvlText w:val="%6."/>
      <w:lvlJc w:val="right"/>
      <w:pPr>
        <w:ind w:left="4680" w:firstLine="4500"/>
      </w:pPr>
      <w:rPr>
        <w:rFonts w:cs="Times New Roman"/>
        <w:vertAlign w:val="baseline"/>
      </w:rPr>
    </w:lvl>
    <w:lvl w:ilvl="6">
      <w:start w:val="1"/>
      <w:numFmt w:val="decimal"/>
      <w:lvlText w:val="%7."/>
      <w:lvlJc w:val="left"/>
      <w:pPr>
        <w:ind w:left="5400" w:firstLine="5040"/>
      </w:pPr>
      <w:rPr>
        <w:rFonts w:cs="Times New Roman"/>
        <w:vertAlign w:val="baseline"/>
      </w:rPr>
    </w:lvl>
    <w:lvl w:ilvl="7">
      <w:start w:val="1"/>
      <w:numFmt w:val="lowerLetter"/>
      <w:lvlText w:val="%8."/>
      <w:lvlJc w:val="left"/>
      <w:pPr>
        <w:ind w:left="6120" w:firstLine="5760"/>
      </w:pPr>
      <w:rPr>
        <w:rFonts w:cs="Times New Roman"/>
        <w:vertAlign w:val="baseline"/>
      </w:rPr>
    </w:lvl>
    <w:lvl w:ilvl="8">
      <w:start w:val="1"/>
      <w:numFmt w:val="lowerRoman"/>
      <w:lvlText w:val="%9."/>
      <w:lvlJc w:val="right"/>
      <w:pPr>
        <w:ind w:left="6840" w:firstLine="6660"/>
      </w:pPr>
      <w:rPr>
        <w:rFonts w:cs="Times New Roman"/>
        <w:vertAlign w:val="baseline"/>
      </w:rPr>
    </w:lvl>
  </w:abstractNum>
  <w:abstractNum w:abstractNumId="44" w15:restartNumberingAfterBreak="0">
    <w:nsid w:val="69651D4B"/>
    <w:multiLevelType w:val="multilevel"/>
    <w:tmpl w:val="0994CB2C"/>
    <w:lvl w:ilvl="0">
      <w:start w:val="1"/>
      <w:numFmt w:val="lowerRoman"/>
      <w:lvlText w:val="%1."/>
      <w:lvlJc w:val="right"/>
      <w:pPr>
        <w:ind w:left="2160" w:firstLine="1800"/>
      </w:pPr>
      <w:rPr>
        <w:rFonts w:cs="Times New Roman"/>
        <w:vertAlign w:val="baseline"/>
      </w:rPr>
    </w:lvl>
    <w:lvl w:ilvl="1">
      <w:start w:val="1"/>
      <w:numFmt w:val="lowerLetter"/>
      <w:lvlText w:val="%2."/>
      <w:lvlJc w:val="left"/>
      <w:pPr>
        <w:ind w:left="2880" w:firstLine="2520"/>
      </w:pPr>
      <w:rPr>
        <w:rFonts w:cs="Times New Roman"/>
        <w:vertAlign w:val="baseline"/>
      </w:rPr>
    </w:lvl>
    <w:lvl w:ilvl="2">
      <w:start w:val="1"/>
      <w:numFmt w:val="lowerRoman"/>
      <w:lvlText w:val="%3."/>
      <w:lvlJc w:val="right"/>
      <w:pPr>
        <w:ind w:left="3600" w:firstLine="3420"/>
      </w:pPr>
      <w:rPr>
        <w:rFonts w:cs="Times New Roman"/>
        <w:vertAlign w:val="baseline"/>
      </w:rPr>
    </w:lvl>
    <w:lvl w:ilvl="3">
      <w:start w:val="1"/>
      <w:numFmt w:val="decimal"/>
      <w:lvlText w:val="%4."/>
      <w:lvlJc w:val="left"/>
      <w:pPr>
        <w:ind w:left="4320" w:firstLine="3960"/>
      </w:pPr>
      <w:rPr>
        <w:rFonts w:cs="Times New Roman"/>
        <w:vertAlign w:val="baseline"/>
      </w:rPr>
    </w:lvl>
    <w:lvl w:ilvl="4">
      <w:start w:val="1"/>
      <w:numFmt w:val="lowerLetter"/>
      <w:lvlText w:val="%5."/>
      <w:lvlJc w:val="left"/>
      <w:pPr>
        <w:ind w:left="5040" w:firstLine="4680"/>
      </w:pPr>
      <w:rPr>
        <w:rFonts w:cs="Times New Roman"/>
        <w:vertAlign w:val="baseline"/>
      </w:rPr>
    </w:lvl>
    <w:lvl w:ilvl="5">
      <w:start w:val="1"/>
      <w:numFmt w:val="lowerRoman"/>
      <w:lvlText w:val="%6."/>
      <w:lvlJc w:val="right"/>
      <w:pPr>
        <w:ind w:left="5760" w:firstLine="5580"/>
      </w:pPr>
      <w:rPr>
        <w:rFonts w:cs="Times New Roman"/>
        <w:vertAlign w:val="baseline"/>
      </w:rPr>
    </w:lvl>
    <w:lvl w:ilvl="6">
      <w:start w:val="1"/>
      <w:numFmt w:val="decimal"/>
      <w:lvlText w:val="%7."/>
      <w:lvlJc w:val="left"/>
      <w:pPr>
        <w:ind w:left="6480" w:firstLine="6120"/>
      </w:pPr>
      <w:rPr>
        <w:rFonts w:cs="Times New Roman"/>
        <w:vertAlign w:val="baseline"/>
      </w:rPr>
    </w:lvl>
    <w:lvl w:ilvl="7">
      <w:start w:val="1"/>
      <w:numFmt w:val="lowerLetter"/>
      <w:lvlText w:val="%8."/>
      <w:lvlJc w:val="left"/>
      <w:pPr>
        <w:ind w:left="7200" w:firstLine="6840"/>
      </w:pPr>
      <w:rPr>
        <w:rFonts w:cs="Times New Roman"/>
        <w:vertAlign w:val="baseline"/>
      </w:rPr>
    </w:lvl>
    <w:lvl w:ilvl="8">
      <w:start w:val="1"/>
      <w:numFmt w:val="lowerRoman"/>
      <w:lvlText w:val="%9."/>
      <w:lvlJc w:val="right"/>
      <w:pPr>
        <w:ind w:left="7920" w:firstLine="7740"/>
      </w:pPr>
      <w:rPr>
        <w:rFonts w:cs="Times New Roman"/>
        <w:vertAlign w:val="baseline"/>
      </w:rPr>
    </w:lvl>
  </w:abstractNum>
  <w:abstractNum w:abstractNumId="45" w15:restartNumberingAfterBreak="0">
    <w:nsid w:val="6A494063"/>
    <w:multiLevelType w:val="multilevel"/>
    <w:tmpl w:val="B20E4330"/>
    <w:lvl w:ilvl="0">
      <w:start w:val="1"/>
      <w:numFmt w:val="lowerLetter"/>
      <w:lvlText w:val="(%1)"/>
      <w:lvlJc w:val="left"/>
      <w:pPr>
        <w:ind w:left="1800" w:firstLine="1440"/>
      </w:pPr>
      <w:rPr>
        <w:rFonts w:cs="Times New Roman"/>
        <w:vertAlign w:val="baseline"/>
      </w:rPr>
    </w:lvl>
    <w:lvl w:ilvl="1">
      <w:start w:val="1"/>
      <w:numFmt w:val="lowerLetter"/>
      <w:lvlText w:val="%2."/>
      <w:lvlJc w:val="left"/>
      <w:pPr>
        <w:ind w:left="2520" w:firstLine="2160"/>
      </w:pPr>
      <w:rPr>
        <w:rFonts w:cs="Times New Roman"/>
        <w:vertAlign w:val="baseline"/>
      </w:rPr>
    </w:lvl>
    <w:lvl w:ilvl="2">
      <w:start w:val="1"/>
      <w:numFmt w:val="lowerRoman"/>
      <w:lvlText w:val="%3."/>
      <w:lvlJc w:val="right"/>
      <w:pPr>
        <w:ind w:left="3240" w:firstLine="3060"/>
      </w:pPr>
      <w:rPr>
        <w:rFonts w:cs="Times New Roman"/>
        <w:vertAlign w:val="baseline"/>
      </w:rPr>
    </w:lvl>
    <w:lvl w:ilvl="3">
      <w:start w:val="1"/>
      <w:numFmt w:val="decimal"/>
      <w:lvlText w:val="%4."/>
      <w:lvlJc w:val="left"/>
      <w:pPr>
        <w:ind w:left="3960" w:firstLine="3600"/>
      </w:pPr>
      <w:rPr>
        <w:rFonts w:cs="Times New Roman"/>
        <w:vertAlign w:val="baseline"/>
      </w:rPr>
    </w:lvl>
    <w:lvl w:ilvl="4">
      <w:start w:val="1"/>
      <w:numFmt w:val="lowerLetter"/>
      <w:lvlText w:val="%5."/>
      <w:lvlJc w:val="left"/>
      <w:pPr>
        <w:ind w:left="4680" w:firstLine="4320"/>
      </w:pPr>
      <w:rPr>
        <w:rFonts w:cs="Times New Roman"/>
        <w:vertAlign w:val="baseline"/>
      </w:rPr>
    </w:lvl>
    <w:lvl w:ilvl="5">
      <w:start w:val="1"/>
      <w:numFmt w:val="lowerRoman"/>
      <w:lvlText w:val="%6."/>
      <w:lvlJc w:val="right"/>
      <w:pPr>
        <w:ind w:left="5400" w:firstLine="5220"/>
      </w:pPr>
      <w:rPr>
        <w:rFonts w:cs="Times New Roman"/>
        <w:vertAlign w:val="baseline"/>
      </w:rPr>
    </w:lvl>
    <w:lvl w:ilvl="6">
      <w:start w:val="1"/>
      <w:numFmt w:val="decimal"/>
      <w:lvlText w:val="%7."/>
      <w:lvlJc w:val="left"/>
      <w:pPr>
        <w:ind w:left="6120" w:firstLine="5760"/>
      </w:pPr>
      <w:rPr>
        <w:rFonts w:cs="Times New Roman"/>
        <w:vertAlign w:val="baseline"/>
      </w:rPr>
    </w:lvl>
    <w:lvl w:ilvl="7">
      <w:start w:val="1"/>
      <w:numFmt w:val="lowerLetter"/>
      <w:lvlText w:val="%8."/>
      <w:lvlJc w:val="left"/>
      <w:pPr>
        <w:ind w:left="6840" w:firstLine="6480"/>
      </w:pPr>
      <w:rPr>
        <w:rFonts w:cs="Times New Roman"/>
        <w:vertAlign w:val="baseline"/>
      </w:rPr>
    </w:lvl>
    <w:lvl w:ilvl="8">
      <w:start w:val="1"/>
      <w:numFmt w:val="lowerRoman"/>
      <w:lvlText w:val="%9."/>
      <w:lvlJc w:val="right"/>
      <w:pPr>
        <w:ind w:left="7560" w:firstLine="7380"/>
      </w:pPr>
      <w:rPr>
        <w:rFonts w:cs="Times New Roman"/>
        <w:vertAlign w:val="baseline"/>
      </w:rPr>
    </w:lvl>
  </w:abstractNum>
  <w:abstractNum w:abstractNumId="46" w15:restartNumberingAfterBreak="0">
    <w:nsid w:val="6A7E373C"/>
    <w:multiLevelType w:val="multilevel"/>
    <w:tmpl w:val="5A0AA1CC"/>
    <w:lvl w:ilvl="0">
      <w:start w:val="1"/>
      <w:numFmt w:val="lowerLetter"/>
      <w:lvlText w:val="(%1)"/>
      <w:lvlJc w:val="left"/>
      <w:pPr>
        <w:ind w:left="1800" w:firstLine="1440"/>
      </w:pPr>
      <w:rPr>
        <w:rFonts w:cs="Times New Roman"/>
        <w:vertAlign w:val="baseline"/>
      </w:rPr>
    </w:lvl>
    <w:lvl w:ilvl="1">
      <w:start w:val="1"/>
      <w:numFmt w:val="lowerLetter"/>
      <w:lvlText w:val="%2."/>
      <w:lvlJc w:val="left"/>
      <w:pPr>
        <w:ind w:left="2520" w:firstLine="2160"/>
      </w:pPr>
      <w:rPr>
        <w:rFonts w:cs="Times New Roman"/>
        <w:vertAlign w:val="baseline"/>
      </w:rPr>
    </w:lvl>
    <w:lvl w:ilvl="2">
      <w:start w:val="1"/>
      <w:numFmt w:val="lowerRoman"/>
      <w:lvlText w:val="%3."/>
      <w:lvlJc w:val="right"/>
      <w:pPr>
        <w:ind w:left="3240" w:firstLine="3060"/>
      </w:pPr>
      <w:rPr>
        <w:rFonts w:cs="Times New Roman"/>
        <w:vertAlign w:val="baseline"/>
      </w:rPr>
    </w:lvl>
    <w:lvl w:ilvl="3">
      <w:start w:val="1"/>
      <w:numFmt w:val="decimal"/>
      <w:lvlText w:val="%4."/>
      <w:lvlJc w:val="left"/>
      <w:pPr>
        <w:ind w:left="3960" w:firstLine="3600"/>
      </w:pPr>
      <w:rPr>
        <w:rFonts w:cs="Times New Roman"/>
        <w:vertAlign w:val="baseline"/>
      </w:rPr>
    </w:lvl>
    <w:lvl w:ilvl="4">
      <w:start w:val="1"/>
      <w:numFmt w:val="lowerLetter"/>
      <w:lvlText w:val="%5."/>
      <w:lvlJc w:val="left"/>
      <w:pPr>
        <w:ind w:left="4680" w:firstLine="4320"/>
      </w:pPr>
      <w:rPr>
        <w:rFonts w:cs="Times New Roman"/>
        <w:vertAlign w:val="baseline"/>
      </w:rPr>
    </w:lvl>
    <w:lvl w:ilvl="5">
      <w:start w:val="1"/>
      <w:numFmt w:val="lowerRoman"/>
      <w:lvlText w:val="%6."/>
      <w:lvlJc w:val="right"/>
      <w:pPr>
        <w:ind w:left="5400" w:firstLine="5220"/>
      </w:pPr>
      <w:rPr>
        <w:rFonts w:cs="Times New Roman"/>
        <w:vertAlign w:val="baseline"/>
      </w:rPr>
    </w:lvl>
    <w:lvl w:ilvl="6">
      <w:start w:val="1"/>
      <w:numFmt w:val="decimal"/>
      <w:lvlText w:val="%7."/>
      <w:lvlJc w:val="left"/>
      <w:pPr>
        <w:ind w:left="6120" w:firstLine="5760"/>
      </w:pPr>
      <w:rPr>
        <w:rFonts w:cs="Times New Roman"/>
        <w:vertAlign w:val="baseline"/>
      </w:rPr>
    </w:lvl>
    <w:lvl w:ilvl="7">
      <w:start w:val="1"/>
      <w:numFmt w:val="lowerLetter"/>
      <w:lvlText w:val="%8."/>
      <w:lvlJc w:val="left"/>
      <w:pPr>
        <w:ind w:left="6840" w:firstLine="6480"/>
      </w:pPr>
      <w:rPr>
        <w:rFonts w:cs="Times New Roman"/>
        <w:vertAlign w:val="baseline"/>
      </w:rPr>
    </w:lvl>
    <w:lvl w:ilvl="8">
      <w:start w:val="1"/>
      <w:numFmt w:val="lowerRoman"/>
      <w:lvlText w:val="%9."/>
      <w:lvlJc w:val="right"/>
      <w:pPr>
        <w:ind w:left="7560" w:firstLine="7380"/>
      </w:pPr>
      <w:rPr>
        <w:rFonts w:cs="Times New Roman"/>
        <w:vertAlign w:val="baseline"/>
      </w:rPr>
    </w:lvl>
  </w:abstractNum>
  <w:abstractNum w:abstractNumId="47" w15:restartNumberingAfterBreak="0">
    <w:nsid w:val="6AA46683"/>
    <w:multiLevelType w:val="multilevel"/>
    <w:tmpl w:val="DC1CC880"/>
    <w:lvl w:ilvl="0">
      <w:start w:val="1"/>
      <w:numFmt w:val="lowerRoman"/>
      <w:lvlText w:val="%1."/>
      <w:lvlJc w:val="right"/>
      <w:pPr>
        <w:ind w:left="2160" w:firstLine="1800"/>
      </w:pPr>
      <w:rPr>
        <w:rFonts w:cs="Times New Roman"/>
        <w:vertAlign w:val="baseline"/>
      </w:rPr>
    </w:lvl>
    <w:lvl w:ilvl="1">
      <w:start w:val="1"/>
      <w:numFmt w:val="lowerLetter"/>
      <w:lvlText w:val="%2."/>
      <w:lvlJc w:val="left"/>
      <w:pPr>
        <w:ind w:left="2880" w:firstLine="2520"/>
      </w:pPr>
      <w:rPr>
        <w:rFonts w:cs="Times New Roman"/>
        <w:vertAlign w:val="baseline"/>
      </w:rPr>
    </w:lvl>
    <w:lvl w:ilvl="2">
      <w:start w:val="1"/>
      <w:numFmt w:val="lowerRoman"/>
      <w:lvlText w:val="%3."/>
      <w:lvlJc w:val="right"/>
      <w:pPr>
        <w:ind w:left="3600" w:firstLine="3420"/>
      </w:pPr>
      <w:rPr>
        <w:rFonts w:cs="Times New Roman"/>
        <w:vertAlign w:val="baseline"/>
      </w:rPr>
    </w:lvl>
    <w:lvl w:ilvl="3">
      <w:start w:val="1"/>
      <w:numFmt w:val="decimal"/>
      <w:lvlText w:val="%4."/>
      <w:lvlJc w:val="left"/>
      <w:pPr>
        <w:ind w:left="4320" w:firstLine="3960"/>
      </w:pPr>
      <w:rPr>
        <w:rFonts w:cs="Times New Roman"/>
        <w:vertAlign w:val="baseline"/>
      </w:rPr>
    </w:lvl>
    <w:lvl w:ilvl="4">
      <w:start w:val="1"/>
      <w:numFmt w:val="lowerLetter"/>
      <w:lvlText w:val="%5."/>
      <w:lvlJc w:val="left"/>
      <w:pPr>
        <w:ind w:left="5040" w:firstLine="4680"/>
      </w:pPr>
      <w:rPr>
        <w:rFonts w:cs="Times New Roman"/>
        <w:vertAlign w:val="baseline"/>
      </w:rPr>
    </w:lvl>
    <w:lvl w:ilvl="5">
      <w:start w:val="1"/>
      <w:numFmt w:val="lowerRoman"/>
      <w:lvlText w:val="%6."/>
      <w:lvlJc w:val="right"/>
      <w:pPr>
        <w:ind w:left="5760" w:firstLine="5580"/>
      </w:pPr>
      <w:rPr>
        <w:rFonts w:cs="Times New Roman"/>
        <w:vertAlign w:val="baseline"/>
      </w:rPr>
    </w:lvl>
    <w:lvl w:ilvl="6">
      <w:start w:val="1"/>
      <w:numFmt w:val="decimal"/>
      <w:lvlText w:val="%7."/>
      <w:lvlJc w:val="left"/>
      <w:pPr>
        <w:ind w:left="6480" w:firstLine="6120"/>
      </w:pPr>
      <w:rPr>
        <w:rFonts w:cs="Times New Roman"/>
        <w:vertAlign w:val="baseline"/>
      </w:rPr>
    </w:lvl>
    <w:lvl w:ilvl="7">
      <w:start w:val="1"/>
      <w:numFmt w:val="lowerLetter"/>
      <w:lvlText w:val="%8."/>
      <w:lvlJc w:val="left"/>
      <w:pPr>
        <w:ind w:left="7200" w:firstLine="6840"/>
      </w:pPr>
      <w:rPr>
        <w:rFonts w:cs="Times New Roman"/>
        <w:vertAlign w:val="baseline"/>
      </w:rPr>
    </w:lvl>
    <w:lvl w:ilvl="8">
      <w:start w:val="1"/>
      <w:numFmt w:val="lowerRoman"/>
      <w:lvlText w:val="%9."/>
      <w:lvlJc w:val="right"/>
      <w:pPr>
        <w:ind w:left="7920" w:firstLine="7740"/>
      </w:pPr>
      <w:rPr>
        <w:rFonts w:cs="Times New Roman"/>
        <w:vertAlign w:val="baseline"/>
      </w:rPr>
    </w:lvl>
  </w:abstractNum>
  <w:abstractNum w:abstractNumId="48" w15:restartNumberingAfterBreak="0">
    <w:nsid w:val="6AE47818"/>
    <w:multiLevelType w:val="multilevel"/>
    <w:tmpl w:val="FBD0F23C"/>
    <w:lvl w:ilvl="0">
      <w:start w:val="1"/>
      <w:numFmt w:val="decimal"/>
      <w:lvlText w:val="%1."/>
      <w:lvlJc w:val="left"/>
      <w:pPr>
        <w:ind w:left="1440" w:firstLine="1080"/>
      </w:pPr>
      <w:rPr>
        <w:rFonts w:cs="Times New Roman"/>
        <w:vertAlign w:val="baseline"/>
      </w:rPr>
    </w:lvl>
    <w:lvl w:ilvl="1">
      <w:start w:val="1"/>
      <w:numFmt w:val="lowerLetter"/>
      <w:lvlText w:val="%2."/>
      <w:lvlJc w:val="left"/>
      <w:pPr>
        <w:ind w:left="2160" w:firstLine="1800"/>
      </w:pPr>
      <w:rPr>
        <w:rFonts w:cs="Times New Roman"/>
        <w:vertAlign w:val="baseline"/>
      </w:rPr>
    </w:lvl>
    <w:lvl w:ilvl="2">
      <w:start w:val="1"/>
      <w:numFmt w:val="lowerRoman"/>
      <w:lvlText w:val="%3."/>
      <w:lvlJc w:val="right"/>
      <w:pPr>
        <w:ind w:left="2880" w:firstLine="2700"/>
      </w:pPr>
      <w:rPr>
        <w:rFonts w:cs="Times New Roman"/>
        <w:vertAlign w:val="baseline"/>
      </w:rPr>
    </w:lvl>
    <w:lvl w:ilvl="3">
      <w:start w:val="1"/>
      <w:numFmt w:val="decimal"/>
      <w:lvlText w:val="%4."/>
      <w:lvlJc w:val="left"/>
      <w:pPr>
        <w:ind w:left="3600" w:firstLine="3240"/>
      </w:pPr>
      <w:rPr>
        <w:rFonts w:cs="Times New Roman"/>
        <w:vertAlign w:val="baseline"/>
      </w:rPr>
    </w:lvl>
    <w:lvl w:ilvl="4">
      <w:start w:val="1"/>
      <w:numFmt w:val="lowerLetter"/>
      <w:lvlText w:val="%5."/>
      <w:lvlJc w:val="left"/>
      <w:pPr>
        <w:ind w:left="4320" w:firstLine="3960"/>
      </w:pPr>
      <w:rPr>
        <w:rFonts w:cs="Times New Roman"/>
        <w:vertAlign w:val="baseline"/>
      </w:rPr>
    </w:lvl>
    <w:lvl w:ilvl="5">
      <w:start w:val="1"/>
      <w:numFmt w:val="lowerRoman"/>
      <w:lvlText w:val="%6."/>
      <w:lvlJc w:val="right"/>
      <w:pPr>
        <w:ind w:left="5040" w:firstLine="4860"/>
      </w:pPr>
      <w:rPr>
        <w:rFonts w:cs="Times New Roman"/>
        <w:vertAlign w:val="baseline"/>
      </w:rPr>
    </w:lvl>
    <w:lvl w:ilvl="6">
      <w:start w:val="1"/>
      <w:numFmt w:val="decimal"/>
      <w:lvlText w:val="%7."/>
      <w:lvlJc w:val="left"/>
      <w:pPr>
        <w:ind w:left="5760" w:firstLine="5400"/>
      </w:pPr>
      <w:rPr>
        <w:rFonts w:cs="Times New Roman"/>
        <w:vertAlign w:val="baseline"/>
      </w:rPr>
    </w:lvl>
    <w:lvl w:ilvl="7">
      <w:start w:val="1"/>
      <w:numFmt w:val="lowerLetter"/>
      <w:lvlText w:val="%8."/>
      <w:lvlJc w:val="left"/>
      <w:pPr>
        <w:ind w:left="6480" w:firstLine="6120"/>
      </w:pPr>
      <w:rPr>
        <w:rFonts w:cs="Times New Roman"/>
        <w:vertAlign w:val="baseline"/>
      </w:rPr>
    </w:lvl>
    <w:lvl w:ilvl="8">
      <w:start w:val="1"/>
      <w:numFmt w:val="lowerRoman"/>
      <w:lvlText w:val="%9."/>
      <w:lvlJc w:val="right"/>
      <w:pPr>
        <w:ind w:left="7200" w:firstLine="7020"/>
      </w:pPr>
      <w:rPr>
        <w:rFonts w:cs="Times New Roman"/>
        <w:vertAlign w:val="baseline"/>
      </w:rPr>
    </w:lvl>
  </w:abstractNum>
  <w:abstractNum w:abstractNumId="49" w15:restartNumberingAfterBreak="0">
    <w:nsid w:val="6BDA6A0F"/>
    <w:multiLevelType w:val="multilevel"/>
    <w:tmpl w:val="32AA1C74"/>
    <w:lvl w:ilvl="0">
      <w:start w:val="1"/>
      <w:numFmt w:val="lowerRoman"/>
      <w:lvlText w:val="%1."/>
      <w:lvlJc w:val="right"/>
      <w:pPr>
        <w:ind w:left="1440" w:firstLine="1080"/>
      </w:pPr>
      <w:rPr>
        <w:rFonts w:cs="Times New Roman"/>
        <w:vertAlign w:val="baseline"/>
      </w:rPr>
    </w:lvl>
    <w:lvl w:ilvl="1">
      <w:start w:val="1"/>
      <w:numFmt w:val="lowerRoman"/>
      <w:lvlText w:val="%2."/>
      <w:lvlJc w:val="right"/>
      <w:pPr>
        <w:ind w:left="2160" w:firstLine="1800"/>
      </w:pPr>
      <w:rPr>
        <w:rFonts w:cs="Times New Roman"/>
        <w:vertAlign w:val="baseline"/>
      </w:rPr>
    </w:lvl>
    <w:lvl w:ilvl="2">
      <w:start w:val="1"/>
      <w:numFmt w:val="lowerRoman"/>
      <w:lvlText w:val="%3."/>
      <w:lvlJc w:val="right"/>
      <w:pPr>
        <w:ind w:left="2880" w:firstLine="2700"/>
      </w:pPr>
      <w:rPr>
        <w:rFonts w:cs="Times New Roman"/>
        <w:vertAlign w:val="baseline"/>
      </w:rPr>
    </w:lvl>
    <w:lvl w:ilvl="3">
      <w:start w:val="1"/>
      <w:numFmt w:val="decimal"/>
      <w:lvlText w:val="%4."/>
      <w:lvlJc w:val="left"/>
      <w:pPr>
        <w:ind w:left="3600" w:firstLine="3240"/>
      </w:pPr>
      <w:rPr>
        <w:rFonts w:cs="Times New Roman"/>
        <w:vertAlign w:val="baseline"/>
      </w:rPr>
    </w:lvl>
    <w:lvl w:ilvl="4">
      <w:start w:val="1"/>
      <w:numFmt w:val="lowerLetter"/>
      <w:lvlText w:val="%5."/>
      <w:lvlJc w:val="left"/>
      <w:pPr>
        <w:ind w:left="4320" w:firstLine="3960"/>
      </w:pPr>
      <w:rPr>
        <w:rFonts w:cs="Times New Roman"/>
        <w:vertAlign w:val="baseline"/>
      </w:rPr>
    </w:lvl>
    <w:lvl w:ilvl="5">
      <w:start w:val="1"/>
      <w:numFmt w:val="lowerRoman"/>
      <w:lvlText w:val="%6."/>
      <w:lvlJc w:val="right"/>
      <w:pPr>
        <w:ind w:left="5040" w:firstLine="4860"/>
      </w:pPr>
      <w:rPr>
        <w:rFonts w:cs="Times New Roman"/>
        <w:vertAlign w:val="baseline"/>
      </w:rPr>
    </w:lvl>
    <w:lvl w:ilvl="6">
      <w:start w:val="1"/>
      <w:numFmt w:val="decimal"/>
      <w:lvlText w:val="%7."/>
      <w:lvlJc w:val="left"/>
      <w:pPr>
        <w:ind w:left="5760" w:firstLine="5400"/>
      </w:pPr>
      <w:rPr>
        <w:rFonts w:cs="Times New Roman"/>
        <w:vertAlign w:val="baseline"/>
      </w:rPr>
    </w:lvl>
    <w:lvl w:ilvl="7">
      <w:start w:val="1"/>
      <w:numFmt w:val="lowerLetter"/>
      <w:lvlText w:val="%8."/>
      <w:lvlJc w:val="left"/>
      <w:pPr>
        <w:ind w:left="6480" w:firstLine="6120"/>
      </w:pPr>
      <w:rPr>
        <w:rFonts w:cs="Times New Roman"/>
        <w:vertAlign w:val="baseline"/>
      </w:rPr>
    </w:lvl>
    <w:lvl w:ilvl="8">
      <w:start w:val="1"/>
      <w:numFmt w:val="lowerRoman"/>
      <w:lvlText w:val="%9."/>
      <w:lvlJc w:val="right"/>
      <w:pPr>
        <w:ind w:left="7200" w:firstLine="7020"/>
      </w:pPr>
      <w:rPr>
        <w:rFonts w:cs="Times New Roman"/>
        <w:vertAlign w:val="baseline"/>
      </w:rPr>
    </w:lvl>
  </w:abstractNum>
  <w:abstractNum w:abstractNumId="50" w15:restartNumberingAfterBreak="0">
    <w:nsid w:val="6CFE29E4"/>
    <w:multiLevelType w:val="hybridMultilevel"/>
    <w:tmpl w:val="9594BDBA"/>
    <w:lvl w:ilvl="0" w:tplc="2C38CE6A">
      <w:start w:val="1"/>
      <w:numFmt w:val="decimal"/>
      <w:lvlText w:val="%1."/>
      <w:lvlJc w:val="left"/>
      <w:pPr>
        <w:tabs>
          <w:tab w:val="num" w:pos="720"/>
        </w:tabs>
        <w:ind w:left="720" w:hanging="360"/>
      </w:pPr>
    </w:lvl>
    <w:lvl w:ilvl="1" w:tplc="374A9A40" w:tentative="1">
      <w:start w:val="1"/>
      <w:numFmt w:val="decimal"/>
      <w:lvlText w:val="%2."/>
      <w:lvlJc w:val="left"/>
      <w:pPr>
        <w:tabs>
          <w:tab w:val="num" w:pos="1440"/>
        </w:tabs>
        <w:ind w:left="1440" w:hanging="360"/>
      </w:pPr>
    </w:lvl>
    <w:lvl w:ilvl="2" w:tplc="120837D6" w:tentative="1">
      <w:start w:val="1"/>
      <w:numFmt w:val="decimal"/>
      <w:lvlText w:val="%3."/>
      <w:lvlJc w:val="left"/>
      <w:pPr>
        <w:tabs>
          <w:tab w:val="num" w:pos="2160"/>
        </w:tabs>
        <w:ind w:left="2160" w:hanging="360"/>
      </w:pPr>
    </w:lvl>
    <w:lvl w:ilvl="3" w:tplc="84842AF6" w:tentative="1">
      <w:start w:val="1"/>
      <w:numFmt w:val="decimal"/>
      <w:lvlText w:val="%4."/>
      <w:lvlJc w:val="left"/>
      <w:pPr>
        <w:tabs>
          <w:tab w:val="num" w:pos="2880"/>
        </w:tabs>
        <w:ind w:left="2880" w:hanging="360"/>
      </w:pPr>
    </w:lvl>
    <w:lvl w:ilvl="4" w:tplc="718C9A80" w:tentative="1">
      <w:start w:val="1"/>
      <w:numFmt w:val="decimal"/>
      <w:lvlText w:val="%5."/>
      <w:lvlJc w:val="left"/>
      <w:pPr>
        <w:tabs>
          <w:tab w:val="num" w:pos="3600"/>
        </w:tabs>
        <w:ind w:left="3600" w:hanging="360"/>
      </w:pPr>
    </w:lvl>
    <w:lvl w:ilvl="5" w:tplc="9446BF54" w:tentative="1">
      <w:start w:val="1"/>
      <w:numFmt w:val="decimal"/>
      <w:lvlText w:val="%6."/>
      <w:lvlJc w:val="left"/>
      <w:pPr>
        <w:tabs>
          <w:tab w:val="num" w:pos="4320"/>
        </w:tabs>
        <w:ind w:left="4320" w:hanging="360"/>
      </w:pPr>
    </w:lvl>
    <w:lvl w:ilvl="6" w:tplc="8ECA80B6" w:tentative="1">
      <w:start w:val="1"/>
      <w:numFmt w:val="decimal"/>
      <w:lvlText w:val="%7."/>
      <w:lvlJc w:val="left"/>
      <w:pPr>
        <w:tabs>
          <w:tab w:val="num" w:pos="5040"/>
        </w:tabs>
        <w:ind w:left="5040" w:hanging="360"/>
      </w:pPr>
    </w:lvl>
    <w:lvl w:ilvl="7" w:tplc="4BAEAB36" w:tentative="1">
      <w:start w:val="1"/>
      <w:numFmt w:val="decimal"/>
      <w:lvlText w:val="%8."/>
      <w:lvlJc w:val="left"/>
      <w:pPr>
        <w:tabs>
          <w:tab w:val="num" w:pos="5760"/>
        </w:tabs>
        <w:ind w:left="5760" w:hanging="360"/>
      </w:pPr>
    </w:lvl>
    <w:lvl w:ilvl="8" w:tplc="DE341374" w:tentative="1">
      <w:start w:val="1"/>
      <w:numFmt w:val="decimal"/>
      <w:lvlText w:val="%9."/>
      <w:lvlJc w:val="left"/>
      <w:pPr>
        <w:tabs>
          <w:tab w:val="num" w:pos="6480"/>
        </w:tabs>
        <w:ind w:left="6480" w:hanging="360"/>
      </w:pPr>
    </w:lvl>
  </w:abstractNum>
  <w:abstractNum w:abstractNumId="51" w15:restartNumberingAfterBreak="0">
    <w:nsid w:val="6F944729"/>
    <w:multiLevelType w:val="multilevel"/>
    <w:tmpl w:val="7008579C"/>
    <w:lvl w:ilvl="0">
      <w:start w:val="1"/>
      <w:numFmt w:val="lowerRoman"/>
      <w:lvlText w:val="%1."/>
      <w:lvlJc w:val="right"/>
      <w:pPr>
        <w:ind w:left="2160" w:firstLine="1800"/>
      </w:pPr>
      <w:rPr>
        <w:rFonts w:cs="Times New Roman"/>
        <w:vertAlign w:val="baseline"/>
      </w:rPr>
    </w:lvl>
    <w:lvl w:ilvl="1">
      <w:start w:val="1"/>
      <w:numFmt w:val="lowerLetter"/>
      <w:lvlText w:val="%2."/>
      <w:lvlJc w:val="left"/>
      <w:pPr>
        <w:ind w:left="2880" w:firstLine="2520"/>
      </w:pPr>
      <w:rPr>
        <w:rFonts w:cs="Times New Roman"/>
        <w:vertAlign w:val="baseline"/>
      </w:rPr>
    </w:lvl>
    <w:lvl w:ilvl="2">
      <w:start w:val="1"/>
      <w:numFmt w:val="lowerRoman"/>
      <w:lvlText w:val="%3."/>
      <w:lvlJc w:val="right"/>
      <w:pPr>
        <w:ind w:left="3600" w:firstLine="3420"/>
      </w:pPr>
      <w:rPr>
        <w:rFonts w:cs="Times New Roman"/>
        <w:vertAlign w:val="baseline"/>
      </w:rPr>
    </w:lvl>
    <w:lvl w:ilvl="3">
      <w:start w:val="1"/>
      <w:numFmt w:val="decimal"/>
      <w:lvlText w:val="%4."/>
      <w:lvlJc w:val="left"/>
      <w:pPr>
        <w:ind w:left="4320" w:firstLine="3960"/>
      </w:pPr>
      <w:rPr>
        <w:rFonts w:cs="Times New Roman"/>
        <w:vertAlign w:val="baseline"/>
      </w:rPr>
    </w:lvl>
    <w:lvl w:ilvl="4">
      <w:start w:val="1"/>
      <w:numFmt w:val="lowerLetter"/>
      <w:lvlText w:val="%5."/>
      <w:lvlJc w:val="left"/>
      <w:pPr>
        <w:ind w:left="5040" w:firstLine="4680"/>
      </w:pPr>
      <w:rPr>
        <w:rFonts w:cs="Times New Roman"/>
        <w:vertAlign w:val="baseline"/>
      </w:rPr>
    </w:lvl>
    <w:lvl w:ilvl="5">
      <w:start w:val="1"/>
      <w:numFmt w:val="lowerRoman"/>
      <w:lvlText w:val="%6."/>
      <w:lvlJc w:val="right"/>
      <w:pPr>
        <w:ind w:left="5760" w:firstLine="5580"/>
      </w:pPr>
      <w:rPr>
        <w:rFonts w:cs="Times New Roman"/>
        <w:vertAlign w:val="baseline"/>
      </w:rPr>
    </w:lvl>
    <w:lvl w:ilvl="6">
      <w:start w:val="1"/>
      <w:numFmt w:val="decimal"/>
      <w:lvlText w:val="%7."/>
      <w:lvlJc w:val="left"/>
      <w:pPr>
        <w:ind w:left="6480" w:firstLine="6120"/>
      </w:pPr>
      <w:rPr>
        <w:rFonts w:cs="Times New Roman"/>
        <w:vertAlign w:val="baseline"/>
      </w:rPr>
    </w:lvl>
    <w:lvl w:ilvl="7">
      <w:start w:val="1"/>
      <w:numFmt w:val="lowerLetter"/>
      <w:lvlText w:val="%8."/>
      <w:lvlJc w:val="left"/>
      <w:pPr>
        <w:ind w:left="7200" w:firstLine="6840"/>
      </w:pPr>
      <w:rPr>
        <w:rFonts w:cs="Times New Roman"/>
        <w:vertAlign w:val="baseline"/>
      </w:rPr>
    </w:lvl>
    <w:lvl w:ilvl="8">
      <w:start w:val="1"/>
      <w:numFmt w:val="lowerRoman"/>
      <w:lvlText w:val="%9."/>
      <w:lvlJc w:val="right"/>
      <w:pPr>
        <w:ind w:left="7920" w:firstLine="7740"/>
      </w:pPr>
      <w:rPr>
        <w:rFonts w:cs="Times New Roman"/>
        <w:vertAlign w:val="baseline"/>
      </w:rPr>
    </w:lvl>
  </w:abstractNum>
  <w:abstractNum w:abstractNumId="52" w15:restartNumberingAfterBreak="0">
    <w:nsid w:val="70890CF2"/>
    <w:multiLevelType w:val="multilevel"/>
    <w:tmpl w:val="A0E4E772"/>
    <w:lvl w:ilvl="0">
      <w:start w:val="1"/>
      <w:numFmt w:val="lowerLetter"/>
      <w:lvlText w:val="(%1)"/>
      <w:lvlJc w:val="left"/>
      <w:pPr>
        <w:ind w:left="1080" w:firstLine="720"/>
      </w:pPr>
      <w:rPr>
        <w:rFonts w:cs="Times New Roman"/>
        <w:vertAlign w:val="baseline"/>
      </w:rPr>
    </w:lvl>
    <w:lvl w:ilvl="1">
      <w:start w:val="1"/>
      <w:numFmt w:val="lowerLetter"/>
      <w:lvlText w:val="%2."/>
      <w:lvlJc w:val="left"/>
      <w:pPr>
        <w:ind w:left="1800" w:firstLine="1440"/>
      </w:pPr>
      <w:rPr>
        <w:rFonts w:cs="Times New Roman"/>
        <w:vertAlign w:val="baseline"/>
      </w:rPr>
    </w:lvl>
    <w:lvl w:ilvl="2">
      <w:start w:val="1"/>
      <w:numFmt w:val="lowerRoman"/>
      <w:lvlText w:val="%3."/>
      <w:lvlJc w:val="right"/>
      <w:pPr>
        <w:ind w:left="2520" w:firstLine="2340"/>
      </w:pPr>
      <w:rPr>
        <w:rFonts w:cs="Times New Roman"/>
        <w:vertAlign w:val="baseline"/>
      </w:rPr>
    </w:lvl>
    <w:lvl w:ilvl="3">
      <w:start w:val="1"/>
      <w:numFmt w:val="decimal"/>
      <w:lvlText w:val="%4."/>
      <w:lvlJc w:val="left"/>
      <w:pPr>
        <w:ind w:left="3240" w:firstLine="2880"/>
      </w:pPr>
      <w:rPr>
        <w:rFonts w:cs="Times New Roman"/>
        <w:vertAlign w:val="baseline"/>
      </w:rPr>
    </w:lvl>
    <w:lvl w:ilvl="4">
      <w:start w:val="1"/>
      <w:numFmt w:val="lowerLetter"/>
      <w:lvlText w:val="%5."/>
      <w:lvlJc w:val="left"/>
      <w:pPr>
        <w:ind w:left="3960" w:firstLine="3600"/>
      </w:pPr>
      <w:rPr>
        <w:rFonts w:cs="Times New Roman"/>
        <w:vertAlign w:val="baseline"/>
      </w:rPr>
    </w:lvl>
    <w:lvl w:ilvl="5">
      <w:start w:val="1"/>
      <w:numFmt w:val="lowerRoman"/>
      <w:lvlText w:val="%6."/>
      <w:lvlJc w:val="right"/>
      <w:pPr>
        <w:ind w:left="4680" w:firstLine="4500"/>
      </w:pPr>
      <w:rPr>
        <w:rFonts w:cs="Times New Roman"/>
        <w:vertAlign w:val="baseline"/>
      </w:rPr>
    </w:lvl>
    <w:lvl w:ilvl="6">
      <w:start w:val="1"/>
      <w:numFmt w:val="decimal"/>
      <w:lvlText w:val="%7."/>
      <w:lvlJc w:val="left"/>
      <w:pPr>
        <w:ind w:left="5400" w:firstLine="5040"/>
      </w:pPr>
      <w:rPr>
        <w:rFonts w:cs="Times New Roman"/>
        <w:vertAlign w:val="baseline"/>
      </w:rPr>
    </w:lvl>
    <w:lvl w:ilvl="7">
      <w:start w:val="1"/>
      <w:numFmt w:val="lowerLetter"/>
      <w:lvlText w:val="%8."/>
      <w:lvlJc w:val="left"/>
      <w:pPr>
        <w:ind w:left="6120" w:firstLine="5760"/>
      </w:pPr>
      <w:rPr>
        <w:rFonts w:cs="Times New Roman"/>
        <w:vertAlign w:val="baseline"/>
      </w:rPr>
    </w:lvl>
    <w:lvl w:ilvl="8">
      <w:start w:val="1"/>
      <w:numFmt w:val="lowerRoman"/>
      <w:lvlText w:val="%9."/>
      <w:lvlJc w:val="right"/>
      <w:pPr>
        <w:ind w:left="6840" w:firstLine="6660"/>
      </w:pPr>
      <w:rPr>
        <w:rFonts w:cs="Times New Roman"/>
        <w:vertAlign w:val="baseline"/>
      </w:rPr>
    </w:lvl>
  </w:abstractNum>
  <w:abstractNum w:abstractNumId="53" w15:restartNumberingAfterBreak="0">
    <w:nsid w:val="709B41A5"/>
    <w:multiLevelType w:val="multilevel"/>
    <w:tmpl w:val="4DFC4498"/>
    <w:lvl w:ilvl="0">
      <w:start w:val="1"/>
      <w:numFmt w:val="lowerLetter"/>
      <w:lvlText w:val="(%1)"/>
      <w:lvlJc w:val="left"/>
      <w:pPr>
        <w:ind w:left="1080" w:firstLine="720"/>
      </w:pPr>
      <w:rPr>
        <w:rFonts w:cs="Times New Roman"/>
        <w:vertAlign w:val="baseline"/>
      </w:rPr>
    </w:lvl>
    <w:lvl w:ilvl="1">
      <w:start w:val="1"/>
      <w:numFmt w:val="lowerLetter"/>
      <w:lvlText w:val="%2."/>
      <w:lvlJc w:val="left"/>
      <w:pPr>
        <w:ind w:left="1800" w:firstLine="1440"/>
      </w:pPr>
      <w:rPr>
        <w:rFonts w:cs="Times New Roman"/>
        <w:vertAlign w:val="baseline"/>
      </w:rPr>
    </w:lvl>
    <w:lvl w:ilvl="2">
      <w:start w:val="1"/>
      <w:numFmt w:val="lowerRoman"/>
      <w:lvlText w:val="%3."/>
      <w:lvlJc w:val="right"/>
      <w:pPr>
        <w:ind w:left="2520" w:firstLine="2340"/>
      </w:pPr>
      <w:rPr>
        <w:rFonts w:cs="Times New Roman"/>
        <w:vertAlign w:val="baseline"/>
      </w:rPr>
    </w:lvl>
    <w:lvl w:ilvl="3">
      <w:start w:val="1"/>
      <w:numFmt w:val="decimal"/>
      <w:lvlText w:val="%4."/>
      <w:lvlJc w:val="left"/>
      <w:pPr>
        <w:ind w:left="3240" w:firstLine="2880"/>
      </w:pPr>
      <w:rPr>
        <w:rFonts w:cs="Times New Roman"/>
        <w:vertAlign w:val="baseline"/>
      </w:rPr>
    </w:lvl>
    <w:lvl w:ilvl="4">
      <w:start w:val="1"/>
      <w:numFmt w:val="lowerLetter"/>
      <w:lvlText w:val="%5."/>
      <w:lvlJc w:val="left"/>
      <w:pPr>
        <w:ind w:left="3960" w:firstLine="3600"/>
      </w:pPr>
      <w:rPr>
        <w:rFonts w:cs="Times New Roman"/>
        <w:vertAlign w:val="baseline"/>
      </w:rPr>
    </w:lvl>
    <w:lvl w:ilvl="5">
      <w:start w:val="1"/>
      <w:numFmt w:val="lowerRoman"/>
      <w:lvlText w:val="%6."/>
      <w:lvlJc w:val="right"/>
      <w:pPr>
        <w:ind w:left="4680" w:firstLine="4500"/>
      </w:pPr>
      <w:rPr>
        <w:rFonts w:cs="Times New Roman"/>
        <w:vertAlign w:val="baseline"/>
      </w:rPr>
    </w:lvl>
    <w:lvl w:ilvl="6">
      <w:start w:val="1"/>
      <w:numFmt w:val="decimal"/>
      <w:lvlText w:val="%7."/>
      <w:lvlJc w:val="left"/>
      <w:pPr>
        <w:ind w:left="5400" w:firstLine="5040"/>
      </w:pPr>
      <w:rPr>
        <w:rFonts w:cs="Times New Roman"/>
        <w:vertAlign w:val="baseline"/>
      </w:rPr>
    </w:lvl>
    <w:lvl w:ilvl="7">
      <w:start w:val="1"/>
      <w:numFmt w:val="lowerLetter"/>
      <w:lvlText w:val="%8."/>
      <w:lvlJc w:val="left"/>
      <w:pPr>
        <w:ind w:left="6120" w:firstLine="5760"/>
      </w:pPr>
      <w:rPr>
        <w:rFonts w:cs="Times New Roman"/>
        <w:vertAlign w:val="baseline"/>
      </w:rPr>
    </w:lvl>
    <w:lvl w:ilvl="8">
      <w:start w:val="1"/>
      <w:numFmt w:val="lowerRoman"/>
      <w:lvlText w:val="%9."/>
      <w:lvlJc w:val="right"/>
      <w:pPr>
        <w:ind w:left="6840" w:firstLine="6660"/>
      </w:pPr>
      <w:rPr>
        <w:rFonts w:cs="Times New Roman"/>
        <w:vertAlign w:val="baseline"/>
      </w:rPr>
    </w:lvl>
  </w:abstractNum>
  <w:abstractNum w:abstractNumId="54" w15:restartNumberingAfterBreak="0">
    <w:nsid w:val="72C54A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7305482A"/>
    <w:multiLevelType w:val="hybridMultilevel"/>
    <w:tmpl w:val="7A5ECB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3F26C09"/>
    <w:multiLevelType w:val="multilevel"/>
    <w:tmpl w:val="FBD0F23C"/>
    <w:lvl w:ilvl="0">
      <w:start w:val="1"/>
      <w:numFmt w:val="decimal"/>
      <w:lvlText w:val="%1."/>
      <w:lvlJc w:val="left"/>
      <w:pPr>
        <w:ind w:left="1440" w:firstLine="1080"/>
      </w:pPr>
      <w:rPr>
        <w:rFonts w:cs="Times New Roman"/>
        <w:vertAlign w:val="baseline"/>
      </w:rPr>
    </w:lvl>
    <w:lvl w:ilvl="1">
      <w:start w:val="1"/>
      <w:numFmt w:val="lowerLetter"/>
      <w:lvlText w:val="%2."/>
      <w:lvlJc w:val="left"/>
      <w:pPr>
        <w:ind w:left="2160" w:firstLine="1800"/>
      </w:pPr>
      <w:rPr>
        <w:rFonts w:cs="Times New Roman"/>
        <w:vertAlign w:val="baseline"/>
      </w:rPr>
    </w:lvl>
    <w:lvl w:ilvl="2">
      <w:start w:val="1"/>
      <w:numFmt w:val="lowerRoman"/>
      <w:lvlText w:val="%3."/>
      <w:lvlJc w:val="right"/>
      <w:pPr>
        <w:ind w:left="2880" w:firstLine="2700"/>
      </w:pPr>
      <w:rPr>
        <w:rFonts w:cs="Times New Roman"/>
        <w:vertAlign w:val="baseline"/>
      </w:rPr>
    </w:lvl>
    <w:lvl w:ilvl="3">
      <w:start w:val="1"/>
      <w:numFmt w:val="decimal"/>
      <w:lvlText w:val="%4."/>
      <w:lvlJc w:val="left"/>
      <w:pPr>
        <w:ind w:left="3600" w:firstLine="3240"/>
      </w:pPr>
      <w:rPr>
        <w:rFonts w:cs="Times New Roman"/>
        <w:vertAlign w:val="baseline"/>
      </w:rPr>
    </w:lvl>
    <w:lvl w:ilvl="4">
      <w:start w:val="1"/>
      <w:numFmt w:val="lowerLetter"/>
      <w:lvlText w:val="%5."/>
      <w:lvlJc w:val="left"/>
      <w:pPr>
        <w:ind w:left="4320" w:firstLine="3960"/>
      </w:pPr>
      <w:rPr>
        <w:rFonts w:cs="Times New Roman"/>
        <w:vertAlign w:val="baseline"/>
      </w:rPr>
    </w:lvl>
    <w:lvl w:ilvl="5">
      <w:start w:val="1"/>
      <w:numFmt w:val="lowerRoman"/>
      <w:lvlText w:val="%6."/>
      <w:lvlJc w:val="right"/>
      <w:pPr>
        <w:ind w:left="5040" w:firstLine="4860"/>
      </w:pPr>
      <w:rPr>
        <w:rFonts w:cs="Times New Roman"/>
        <w:vertAlign w:val="baseline"/>
      </w:rPr>
    </w:lvl>
    <w:lvl w:ilvl="6">
      <w:start w:val="1"/>
      <w:numFmt w:val="decimal"/>
      <w:lvlText w:val="%7."/>
      <w:lvlJc w:val="left"/>
      <w:pPr>
        <w:ind w:left="5760" w:firstLine="5400"/>
      </w:pPr>
      <w:rPr>
        <w:rFonts w:cs="Times New Roman"/>
        <w:vertAlign w:val="baseline"/>
      </w:rPr>
    </w:lvl>
    <w:lvl w:ilvl="7">
      <w:start w:val="1"/>
      <w:numFmt w:val="lowerLetter"/>
      <w:lvlText w:val="%8."/>
      <w:lvlJc w:val="left"/>
      <w:pPr>
        <w:ind w:left="6480" w:firstLine="6120"/>
      </w:pPr>
      <w:rPr>
        <w:rFonts w:cs="Times New Roman"/>
        <w:vertAlign w:val="baseline"/>
      </w:rPr>
    </w:lvl>
    <w:lvl w:ilvl="8">
      <w:start w:val="1"/>
      <w:numFmt w:val="lowerRoman"/>
      <w:lvlText w:val="%9."/>
      <w:lvlJc w:val="right"/>
      <w:pPr>
        <w:ind w:left="7200" w:firstLine="7020"/>
      </w:pPr>
      <w:rPr>
        <w:rFonts w:cs="Times New Roman"/>
        <w:vertAlign w:val="baseline"/>
      </w:rPr>
    </w:lvl>
  </w:abstractNum>
  <w:abstractNum w:abstractNumId="57" w15:restartNumberingAfterBreak="0">
    <w:nsid w:val="77234B63"/>
    <w:multiLevelType w:val="multilevel"/>
    <w:tmpl w:val="BF384A8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8" w15:restartNumberingAfterBreak="0">
    <w:nsid w:val="775A110F"/>
    <w:multiLevelType w:val="multilevel"/>
    <w:tmpl w:val="6466F8B2"/>
    <w:lvl w:ilvl="0">
      <w:start w:val="1"/>
      <w:numFmt w:val="lowerRoman"/>
      <w:lvlText w:val="%1."/>
      <w:lvlJc w:val="right"/>
      <w:pPr>
        <w:ind w:left="2160" w:firstLine="1800"/>
      </w:pPr>
      <w:rPr>
        <w:rFonts w:cs="Times New Roman"/>
        <w:vertAlign w:val="baseline"/>
      </w:rPr>
    </w:lvl>
    <w:lvl w:ilvl="1">
      <w:start w:val="1"/>
      <w:numFmt w:val="lowerLetter"/>
      <w:lvlText w:val="%2."/>
      <w:lvlJc w:val="left"/>
      <w:pPr>
        <w:ind w:left="2880" w:firstLine="2520"/>
      </w:pPr>
      <w:rPr>
        <w:rFonts w:cs="Times New Roman"/>
        <w:vertAlign w:val="baseline"/>
      </w:rPr>
    </w:lvl>
    <w:lvl w:ilvl="2">
      <w:start w:val="1"/>
      <w:numFmt w:val="lowerRoman"/>
      <w:lvlText w:val="%3."/>
      <w:lvlJc w:val="right"/>
      <w:pPr>
        <w:ind w:left="3600" w:firstLine="3420"/>
      </w:pPr>
      <w:rPr>
        <w:rFonts w:cs="Times New Roman"/>
        <w:vertAlign w:val="baseline"/>
      </w:rPr>
    </w:lvl>
    <w:lvl w:ilvl="3">
      <w:start w:val="1"/>
      <w:numFmt w:val="decimal"/>
      <w:lvlText w:val="%4."/>
      <w:lvlJc w:val="left"/>
      <w:pPr>
        <w:ind w:left="4320" w:firstLine="3960"/>
      </w:pPr>
      <w:rPr>
        <w:rFonts w:cs="Times New Roman"/>
        <w:vertAlign w:val="baseline"/>
      </w:rPr>
    </w:lvl>
    <w:lvl w:ilvl="4">
      <w:start w:val="1"/>
      <w:numFmt w:val="lowerLetter"/>
      <w:lvlText w:val="%5."/>
      <w:lvlJc w:val="left"/>
      <w:pPr>
        <w:ind w:left="5040" w:firstLine="4680"/>
      </w:pPr>
      <w:rPr>
        <w:rFonts w:cs="Times New Roman"/>
        <w:vertAlign w:val="baseline"/>
      </w:rPr>
    </w:lvl>
    <w:lvl w:ilvl="5">
      <w:start w:val="1"/>
      <w:numFmt w:val="lowerRoman"/>
      <w:lvlText w:val="%6."/>
      <w:lvlJc w:val="right"/>
      <w:pPr>
        <w:ind w:left="5760" w:firstLine="5580"/>
      </w:pPr>
      <w:rPr>
        <w:rFonts w:cs="Times New Roman"/>
        <w:vertAlign w:val="baseline"/>
      </w:rPr>
    </w:lvl>
    <w:lvl w:ilvl="6">
      <w:start w:val="1"/>
      <w:numFmt w:val="decimal"/>
      <w:lvlText w:val="%7."/>
      <w:lvlJc w:val="left"/>
      <w:pPr>
        <w:ind w:left="6480" w:firstLine="6120"/>
      </w:pPr>
      <w:rPr>
        <w:rFonts w:cs="Times New Roman"/>
        <w:vertAlign w:val="baseline"/>
      </w:rPr>
    </w:lvl>
    <w:lvl w:ilvl="7">
      <w:start w:val="1"/>
      <w:numFmt w:val="lowerLetter"/>
      <w:lvlText w:val="%8."/>
      <w:lvlJc w:val="left"/>
      <w:pPr>
        <w:ind w:left="7200" w:firstLine="6840"/>
      </w:pPr>
      <w:rPr>
        <w:rFonts w:cs="Times New Roman"/>
        <w:vertAlign w:val="baseline"/>
      </w:rPr>
    </w:lvl>
    <w:lvl w:ilvl="8">
      <w:start w:val="1"/>
      <w:numFmt w:val="lowerRoman"/>
      <w:lvlText w:val="%9."/>
      <w:lvlJc w:val="right"/>
      <w:pPr>
        <w:ind w:left="7920" w:firstLine="7740"/>
      </w:pPr>
      <w:rPr>
        <w:rFonts w:cs="Times New Roman"/>
        <w:vertAlign w:val="baseline"/>
      </w:rPr>
    </w:lvl>
  </w:abstractNum>
  <w:abstractNum w:abstractNumId="59" w15:restartNumberingAfterBreak="0">
    <w:nsid w:val="7D882625"/>
    <w:multiLevelType w:val="multilevel"/>
    <w:tmpl w:val="1DAA516E"/>
    <w:lvl w:ilvl="0">
      <w:start w:val="1"/>
      <w:numFmt w:val="upperLetter"/>
      <w:lvlText w:val="%1."/>
      <w:lvlJc w:val="left"/>
      <w:pPr>
        <w:ind w:left="720" w:hanging="360"/>
      </w:pPr>
    </w:lvl>
    <w:lvl w:ilvl="1">
      <w:start w:val="1"/>
      <w:numFmt w:val="lowerLetter"/>
      <w:lvlText w:val="%2."/>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2"/>
  </w:num>
  <w:num w:numId="2">
    <w:abstractNumId w:val="10"/>
  </w:num>
  <w:num w:numId="3">
    <w:abstractNumId w:val="57"/>
  </w:num>
  <w:num w:numId="4">
    <w:abstractNumId w:val="59"/>
  </w:num>
  <w:num w:numId="5">
    <w:abstractNumId w:val="27"/>
  </w:num>
  <w:num w:numId="6">
    <w:abstractNumId w:val="4"/>
  </w:num>
  <w:num w:numId="7">
    <w:abstractNumId w:val="6"/>
  </w:num>
  <w:num w:numId="8">
    <w:abstractNumId w:val="39"/>
  </w:num>
  <w:num w:numId="9">
    <w:abstractNumId w:val="24"/>
  </w:num>
  <w:num w:numId="10">
    <w:abstractNumId w:val="52"/>
  </w:num>
  <w:num w:numId="11">
    <w:abstractNumId w:val="31"/>
  </w:num>
  <w:num w:numId="12">
    <w:abstractNumId w:val="43"/>
  </w:num>
  <w:num w:numId="13">
    <w:abstractNumId w:val="2"/>
  </w:num>
  <w:num w:numId="14">
    <w:abstractNumId w:val="18"/>
  </w:num>
  <w:num w:numId="15">
    <w:abstractNumId w:val="36"/>
  </w:num>
  <w:num w:numId="16">
    <w:abstractNumId w:val="15"/>
  </w:num>
  <w:num w:numId="17">
    <w:abstractNumId w:val="0"/>
  </w:num>
  <w:num w:numId="18">
    <w:abstractNumId w:val="12"/>
  </w:num>
  <w:num w:numId="19">
    <w:abstractNumId w:val="29"/>
  </w:num>
  <w:num w:numId="20">
    <w:abstractNumId w:val="5"/>
  </w:num>
  <w:num w:numId="21">
    <w:abstractNumId w:val="9"/>
  </w:num>
  <w:num w:numId="22">
    <w:abstractNumId w:val="53"/>
  </w:num>
  <w:num w:numId="23">
    <w:abstractNumId w:val="46"/>
  </w:num>
  <w:num w:numId="24">
    <w:abstractNumId w:val="40"/>
  </w:num>
  <w:num w:numId="25">
    <w:abstractNumId w:val="26"/>
  </w:num>
  <w:num w:numId="26">
    <w:abstractNumId w:val="23"/>
  </w:num>
  <w:num w:numId="27">
    <w:abstractNumId w:val="22"/>
  </w:num>
  <w:num w:numId="28">
    <w:abstractNumId w:val="11"/>
  </w:num>
  <w:num w:numId="29">
    <w:abstractNumId w:val="1"/>
  </w:num>
  <w:num w:numId="30">
    <w:abstractNumId w:val="37"/>
  </w:num>
  <w:num w:numId="31">
    <w:abstractNumId w:val="35"/>
  </w:num>
  <w:num w:numId="32">
    <w:abstractNumId w:val="45"/>
  </w:num>
  <w:num w:numId="33">
    <w:abstractNumId w:val="49"/>
  </w:num>
  <w:num w:numId="34">
    <w:abstractNumId w:val="44"/>
  </w:num>
  <w:num w:numId="35">
    <w:abstractNumId w:val="48"/>
  </w:num>
  <w:num w:numId="36">
    <w:abstractNumId w:val="30"/>
  </w:num>
  <w:num w:numId="37">
    <w:abstractNumId w:val="28"/>
  </w:num>
  <w:num w:numId="38">
    <w:abstractNumId w:val="3"/>
  </w:num>
  <w:num w:numId="39">
    <w:abstractNumId w:val="34"/>
  </w:num>
  <w:num w:numId="40">
    <w:abstractNumId w:val="51"/>
  </w:num>
  <w:num w:numId="41">
    <w:abstractNumId w:val="21"/>
  </w:num>
  <w:num w:numId="42">
    <w:abstractNumId w:val="47"/>
  </w:num>
  <w:num w:numId="43">
    <w:abstractNumId w:val="19"/>
  </w:num>
  <w:num w:numId="44">
    <w:abstractNumId w:val="58"/>
  </w:num>
  <w:num w:numId="45">
    <w:abstractNumId w:val="33"/>
  </w:num>
  <w:num w:numId="46">
    <w:abstractNumId w:val="7"/>
  </w:num>
  <w:num w:numId="47">
    <w:abstractNumId w:val="56"/>
  </w:num>
  <w:num w:numId="48">
    <w:abstractNumId w:val="41"/>
    <w:lvlOverride w:ilvl="0">
      <w:lvl w:ilvl="0">
        <w:numFmt w:val="lowerLetter"/>
        <w:lvlText w:val="%1."/>
        <w:lvlJc w:val="left"/>
        <w:rPr>
          <w:rFonts w:cs="Times New Roman"/>
        </w:rPr>
      </w:lvl>
    </w:lvlOverride>
  </w:num>
  <w:num w:numId="49">
    <w:abstractNumId w:val="17"/>
  </w:num>
  <w:num w:numId="50">
    <w:abstractNumId w:val="38"/>
  </w:num>
  <w:num w:numId="51">
    <w:abstractNumId w:val="50"/>
  </w:num>
  <w:num w:numId="52">
    <w:abstractNumId w:val="55"/>
  </w:num>
  <w:num w:numId="53">
    <w:abstractNumId w:val="32"/>
  </w:num>
  <w:num w:numId="54">
    <w:abstractNumId w:val="20"/>
  </w:num>
  <w:num w:numId="55">
    <w:abstractNumId w:val="54"/>
  </w:num>
  <w:num w:numId="56">
    <w:abstractNumId w:val="14"/>
  </w:num>
  <w:num w:numId="57">
    <w:abstractNumId w:val="13"/>
  </w:num>
  <w:num w:numId="58">
    <w:abstractNumId w:val="8"/>
  </w:num>
  <w:num w:numId="59">
    <w:abstractNumId w:val="25"/>
  </w:num>
  <w:num w:numId="60">
    <w:abstractNumId w:val="16"/>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ory Elkinbard">
    <w15:presenceInfo w15:providerId="Windows Live" w15:userId="89dd5c2e-7633-4a6b-92d6-b45695d99e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657"/>
    <w:rsid w:val="00003FC8"/>
    <w:rsid w:val="000072A9"/>
    <w:rsid w:val="0001709B"/>
    <w:rsid w:val="00031751"/>
    <w:rsid w:val="00035348"/>
    <w:rsid w:val="00052A3C"/>
    <w:rsid w:val="00064B33"/>
    <w:rsid w:val="000656EA"/>
    <w:rsid w:val="00071464"/>
    <w:rsid w:val="00077DB4"/>
    <w:rsid w:val="00082B5F"/>
    <w:rsid w:val="00084657"/>
    <w:rsid w:val="000862E4"/>
    <w:rsid w:val="00087643"/>
    <w:rsid w:val="00093E91"/>
    <w:rsid w:val="000A50CE"/>
    <w:rsid w:val="000A5F77"/>
    <w:rsid w:val="000C3B58"/>
    <w:rsid w:val="000D2E2A"/>
    <w:rsid w:val="000D32AA"/>
    <w:rsid w:val="000D7D2B"/>
    <w:rsid w:val="000E03A2"/>
    <w:rsid w:val="000E3C43"/>
    <w:rsid w:val="000F3A0A"/>
    <w:rsid w:val="000F618B"/>
    <w:rsid w:val="000F7B53"/>
    <w:rsid w:val="00101ADF"/>
    <w:rsid w:val="00101D64"/>
    <w:rsid w:val="0010303A"/>
    <w:rsid w:val="001347DF"/>
    <w:rsid w:val="00137AF9"/>
    <w:rsid w:val="00141770"/>
    <w:rsid w:val="001444F9"/>
    <w:rsid w:val="001551F0"/>
    <w:rsid w:val="00155E96"/>
    <w:rsid w:val="00171611"/>
    <w:rsid w:val="00175628"/>
    <w:rsid w:val="00175EB9"/>
    <w:rsid w:val="001832E3"/>
    <w:rsid w:val="0019547A"/>
    <w:rsid w:val="00196160"/>
    <w:rsid w:val="001A2DCD"/>
    <w:rsid w:val="001C0809"/>
    <w:rsid w:val="001C1921"/>
    <w:rsid w:val="001D1C29"/>
    <w:rsid w:val="001D7E07"/>
    <w:rsid w:val="001E36DE"/>
    <w:rsid w:val="00201E80"/>
    <w:rsid w:val="00203215"/>
    <w:rsid w:val="002145F2"/>
    <w:rsid w:val="00224C7D"/>
    <w:rsid w:val="0022745A"/>
    <w:rsid w:val="002333CC"/>
    <w:rsid w:val="002338C0"/>
    <w:rsid w:val="0023411B"/>
    <w:rsid w:val="00234BB9"/>
    <w:rsid w:val="00243F87"/>
    <w:rsid w:val="002548FC"/>
    <w:rsid w:val="0026562A"/>
    <w:rsid w:val="00272B53"/>
    <w:rsid w:val="0027558C"/>
    <w:rsid w:val="00282FD9"/>
    <w:rsid w:val="0028365F"/>
    <w:rsid w:val="00286585"/>
    <w:rsid w:val="00295FB6"/>
    <w:rsid w:val="0029684E"/>
    <w:rsid w:val="002A46E8"/>
    <w:rsid w:val="002A66BA"/>
    <w:rsid w:val="002C1E45"/>
    <w:rsid w:val="002C7CC4"/>
    <w:rsid w:val="002D04DD"/>
    <w:rsid w:val="002D34C9"/>
    <w:rsid w:val="002E5F1B"/>
    <w:rsid w:val="002E70A7"/>
    <w:rsid w:val="002F7394"/>
    <w:rsid w:val="00311B9C"/>
    <w:rsid w:val="003156AA"/>
    <w:rsid w:val="00320D06"/>
    <w:rsid w:val="0032331D"/>
    <w:rsid w:val="00325E00"/>
    <w:rsid w:val="003425B6"/>
    <w:rsid w:val="00345A0A"/>
    <w:rsid w:val="00354817"/>
    <w:rsid w:val="00354A0F"/>
    <w:rsid w:val="00355BE6"/>
    <w:rsid w:val="003653ED"/>
    <w:rsid w:val="00372F76"/>
    <w:rsid w:val="00380008"/>
    <w:rsid w:val="00383A95"/>
    <w:rsid w:val="00387CED"/>
    <w:rsid w:val="00392F4E"/>
    <w:rsid w:val="00393252"/>
    <w:rsid w:val="00393D6E"/>
    <w:rsid w:val="00395390"/>
    <w:rsid w:val="00396B00"/>
    <w:rsid w:val="003A0804"/>
    <w:rsid w:val="003A2349"/>
    <w:rsid w:val="003B7B03"/>
    <w:rsid w:val="003C079E"/>
    <w:rsid w:val="003C2D2D"/>
    <w:rsid w:val="003C3BC7"/>
    <w:rsid w:val="003D38B0"/>
    <w:rsid w:val="003D6E40"/>
    <w:rsid w:val="003E043E"/>
    <w:rsid w:val="003E1540"/>
    <w:rsid w:val="003E5AC7"/>
    <w:rsid w:val="003F1C44"/>
    <w:rsid w:val="003F37DF"/>
    <w:rsid w:val="003F6308"/>
    <w:rsid w:val="004017F0"/>
    <w:rsid w:val="004030FA"/>
    <w:rsid w:val="00403C66"/>
    <w:rsid w:val="004054A1"/>
    <w:rsid w:val="00415605"/>
    <w:rsid w:val="00415DAE"/>
    <w:rsid w:val="00432CDF"/>
    <w:rsid w:val="004454F0"/>
    <w:rsid w:val="00452859"/>
    <w:rsid w:val="004549F8"/>
    <w:rsid w:val="0045553E"/>
    <w:rsid w:val="004561C3"/>
    <w:rsid w:val="00460EE0"/>
    <w:rsid w:val="00470917"/>
    <w:rsid w:val="004713AD"/>
    <w:rsid w:val="004779FC"/>
    <w:rsid w:val="00495572"/>
    <w:rsid w:val="004A7F97"/>
    <w:rsid w:val="004B1F85"/>
    <w:rsid w:val="004B26B0"/>
    <w:rsid w:val="004B2A1F"/>
    <w:rsid w:val="004C38DF"/>
    <w:rsid w:val="004C58CB"/>
    <w:rsid w:val="004C7524"/>
    <w:rsid w:val="004C7FB3"/>
    <w:rsid w:val="004D39F4"/>
    <w:rsid w:val="004D64AD"/>
    <w:rsid w:val="004D7497"/>
    <w:rsid w:val="004E0FD3"/>
    <w:rsid w:val="004E6A60"/>
    <w:rsid w:val="004F3F14"/>
    <w:rsid w:val="004F67E3"/>
    <w:rsid w:val="00501DD1"/>
    <w:rsid w:val="00505456"/>
    <w:rsid w:val="00505C7B"/>
    <w:rsid w:val="00506A59"/>
    <w:rsid w:val="005167EB"/>
    <w:rsid w:val="0052101D"/>
    <w:rsid w:val="00521DBC"/>
    <w:rsid w:val="00523E08"/>
    <w:rsid w:val="00531B7A"/>
    <w:rsid w:val="00531E9A"/>
    <w:rsid w:val="005424A7"/>
    <w:rsid w:val="0055264D"/>
    <w:rsid w:val="00554247"/>
    <w:rsid w:val="0055699A"/>
    <w:rsid w:val="0056234C"/>
    <w:rsid w:val="00567074"/>
    <w:rsid w:val="005800BD"/>
    <w:rsid w:val="00582C5E"/>
    <w:rsid w:val="00583736"/>
    <w:rsid w:val="005845E0"/>
    <w:rsid w:val="00590D96"/>
    <w:rsid w:val="005A1B8C"/>
    <w:rsid w:val="005A5372"/>
    <w:rsid w:val="005B0E94"/>
    <w:rsid w:val="005B45F1"/>
    <w:rsid w:val="005C086F"/>
    <w:rsid w:val="005D2485"/>
    <w:rsid w:val="005E098F"/>
    <w:rsid w:val="005F0B3D"/>
    <w:rsid w:val="005F7CC3"/>
    <w:rsid w:val="00604632"/>
    <w:rsid w:val="00607F37"/>
    <w:rsid w:val="0061002F"/>
    <w:rsid w:val="00616C5B"/>
    <w:rsid w:val="00632798"/>
    <w:rsid w:val="00633281"/>
    <w:rsid w:val="00640157"/>
    <w:rsid w:val="00640C2E"/>
    <w:rsid w:val="00642266"/>
    <w:rsid w:val="00650286"/>
    <w:rsid w:val="00657C04"/>
    <w:rsid w:val="00672AC5"/>
    <w:rsid w:val="00675852"/>
    <w:rsid w:val="00680E67"/>
    <w:rsid w:val="0068707F"/>
    <w:rsid w:val="0068752A"/>
    <w:rsid w:val="00687932"/>
    <w:rsid w:val="00690F96"/>
    <w:rsid w:val="006912E7"/>
    <w:rsid w:val="00691B1D"/>
    <w:rsid w:val="00693439"/>
    <w:rsid w:val="00695051"/>
    <w:rsid w:val="00695DA1"/>
    <w:rsid w:val="006A21D9"/>
    <w:rsid w:val="006C5DF7"/>
    <w:rsid w:val="00701E42"/>
    <w:rsid w:val="007065DD"/>
    <w:rsid w:val="0071069B"/>
    <w:rsid w:val="007111D1"/>
    <w:rsid w:val="0072015D"/>
    <w:rsid w:val="00723703"/>
    <w:rsid w:val="00725AD7"/>
    <w:rsid w:val="0073133C"/>
    <w:rsid w:val="00741F0F"/>
    <w:rsid w:val="00746BFD"/>
    <w:rsid w:val="0075543B"/>
    <w:rsid w:val="00755BDE"/>
    <w:rsid w:val="00755DA2"/>
    <w:rsid w:val="00756071"/>
    <w:rsid w:val="00765521"/>
    <w:rsid w:val="00771244"/>
    <w:rsid w:val="00774FDF"/>
    <w:rsid w:val="0077667C"/>
    <w:rsid w:val="007852A9"/>
    <w:rsid w:val="00787395"/>
    <w:rsid w:val="00790BCE"/>
    <w:rsid w:val="00791443"/>
    <w:rsid w:val="00791502"/>
    <w:rsid w:val="00795353"/>
    <w:rsid w:val="007A0C7E"/>
    <w:rsid w:val="007A4102"/>
    <w:rsid w:val="007B2247"/>
    <w:rsid w:val="007B394C"/>
    <w:rsid w:val="007B4D68"/>
    <w:rsid w:val="007B5060"/>
    <w:rsid w:val="007C4B0C"/>
    <w:rsid w:val="007D09BA"/>
    <w:rsid w:val="007D1E3B"/>
    <w:rsid w:val="007D59ED"/>
    <w:rsid w:val="007E2553"/>
    <w:rsid w:val="007E524E"/>
    <w:rsid w:val="00804AF1"/>
    <w:rsid w:val="00804FEE"/>
    <w:rsid w:val="00806BA8"/>
    <w:rsid w:val="00807E2F"/>
    <w:rsid w:val="008215DF"/>
    <w:rsid w:val="00835A49"/>
    <w:rsid w:val="00853DF5"/>
    <w:rsid w:val="00856F29"/>
    <w:rsid w:val="00861468"/>
    <w:rsid w:val="008625B8"/>
    <w:rsid w:val="00863128"/>
    <w:rsid w:val="00873A6E"/>
    <w:rsid w:val="0088292B"/>
    <w:rsid w:val="00883405"/>
    <w:rsid w:val="00893E90"/>
    <w:rsid w:val="00894F69"/>
    <w:rsid w:val="00897435"/>
    <w:rsid w:val="008B5665"/>
    <w:rsid w:val="008B7DB4"/>
    <w:rsid w:val="008C77AA"/>
    <w:rsid w:val="008D0A37"/>
    <w:rsid w:val="008D3614"/>
    <w:rsid w:val="008D5ADD"/>
    <w:rsid w:val="008E59D8"/>
    <w:rsid w:val="008E6A33"/>
    <w:rsid w:val="008E7F38"/>
    <w:rsid w:val="008F4096"/>
    <w:rsid w:val="008F5AEA"/>
    <w:rsid w:val="00902C98"/>
    <w:rsid w:val="00904E80"/>
    <w:rsid w:val="00913B52"/>
    <w:rsid w:val="009271E4"/>
    <w:rsid w:val="009322A1"/>
    <w:rsid w:val="00932CD0"/>
    <w:rsid w:val="00934114"/>
    <w:rsid w:val="0094029A"/>
    <w:rsid w:val="009409B2"/>
    <w:rsid w:val="00940F69"/>
    <w:rsid w:val="009445CF"/>
    <w:rsid w:val="00955697"/>
    <w:rsid w:val="009601CD"/>
    <w:rsid w:val="00962A0B"/>
    <w:rsid w:val="009830DC"/>
    <w:rsid w:val="00985524"/>
    <w:rsid w:val="00990D67"/>
    <w:rsid w:val="0099435B"/>
    <w:rsid w:val="00995DDD"/>
    <w:rsid w:val="009A4319"/>
    <w:rsid w:val="009B704C"/>
    <w:rsid w:val="009C4021"/>
    <w:rsid w:val="009D3A23"/>
    <w:rsid w:val="009D65E9"/>
    <w:rsid w:val="009D7D73"/>
    <w:rsid w:val="009E681D"/>
    <w:rsid w:val="00A055B4"/>
    <w:rsid w:val="00A076BC"/>
    <w:rsid w:val="00A12CF1"/>
    <w:rsid w:val="00A12D63"/>
    <w:rsid w:val="00A16807"/>
    <w:rsid w:val="00A1688B"/>
    <w:rsid w:val="00A1751A"/>
    <w:rsid w:val="00A34FAC"/>
    <w:rsid w:val="00A3661E"/>
    <w:rsid w:val="00A40C8F"/>
    <w:rsid w:val="00A418FD"/>
    <w:rsid w:val="00A4262A"/>
    <w:rsid w:val="00A61159"/>
    <w:rsid w:val="00A71F59"/>
    <w:rsid w:val="00A82D4C"/>
    <w:rsid w:val="00A91111"/>
    <w:rsid w:val="00A9154A"/>
    <w:rsid w:val="00A94DCA"/>
    <w:rsid w:val="00A95ED0"/>
    <w:rsid w:val="00A96049"/>
    <w:rsid w:val="00AA79EA"/>
    <w:rsid w:val="00AB63CD"/>
    <w:rsid w:val="00AC0D0C"/>
    <w:rsid w:val="00AC1C3A"/>
    <w:rsid w:val="00AE5A4A"/>
    <w:rsid w:val="00B037DA"/>
    <w:rsid w:val="00B20935"/>
    <w:rsid w:val="00B216E2"/>
    <w:rsid w:val="00B23421"/>
    <w:rsid w:val="00B351C0"/>
    <w:rsid w:val="00B365BB"/>
    <w:rsid w:val="00B43497"/>
    <w:rsid w:val="00B468CA"/>
    <w:rsid w:val="00B51D03"/>
    <w:rsid w:val="00B5287D"/>
    <w:rsid w:val="00B673D7"/>
    <w:rsid w:val="00B81093"/>
    <w:rsid w:val="00B82D77"/>
    <w:rsid w:val="00B8525A"/>
    <w:rsid w:val="00B86041"/>
    <w:rsid w:val="00B94A1B"/>
    <w:rsid w:val="00BB057C"/>
    <w:rsid w:val="00BB07ED"/>
    <w:rsid w:val="00BB726B"/>
    <w:rsid w:val="00BB7595"/>
    <w:rsid w:val="00BC19E6"/>
    <w:rsid w:val="00BC27EB"/>
    <w:rsid w:val="00BD4764"/>
    <w:rsid w:val="00BD5E79"/>
    <w:rsid w:val="00BD7014"/>
    <w:rsid w:val="00BD7098"/>
    <w:rsid w:val="00BD73B7"/>
    <w:rsid w:val="00BD7F0A"/>
    <w:rsid w:val="00BD7F83"/>
    <w:rsid w:val="00BE21C2"/>
    <w:rsid w:val="00BE73C8"/>
    <w:rsid w:val="00BF0E8E"/>
    <w:rsid w:val="00C06F2B"/>
    <w:rsid w:val="00C15EA1"/>
    <w:rsid w:val="00C207E4"/>
    <w:rsid w:val="00C27E7D"/>
    <w:rsid w:val="00C30C43"/>
    <w:rsid w:val="00C55980"/>
    <w:rsid w:val="00C64C18"/>
    <w:rsid w:val="00C74599"/>
    <w:rsid w:val="00C758C9"/>
    <w:rsid w:val="00C85946"/>
    <w:rsid w:val="00C9218A"/>
    <w:rsid w:val="00C9690A"/>
    <w:rsid w:val="00C9725E"/>
    <w:rsid w:val="00CB29AB"/>
    <w:rsid w:val="00CC0948"/>
    <w:rsid w:val="00CE036B"/>
    <w:rsid w:val="00CE5BC5"/>
    <w:rsid w:val="00CE70C6"/>
    <w:rsid w:val="00CF219F"/>
    <w:rsid w:val="00CF234F"/>
    <w:rsid w:val="00CF4024"/>
    <w:rsid w:val="00D02AA3"/>
    <w:rsid w:val="00D07D20"/>
    <w:rsid w:val="00D320C7"/>
    <w:rsid w:val="00D44CD4"/>
    <w:rsid w:val="00D4512A"/>
    <w:rsid w:val="00D46F55"/>
    <w:rsid w:val="00D476F5"/>
    <w:rsid w:val="00D47ABF"/>
    <w:rsid w:val="00D631F4"/>
    <w:rsid w:val="00D63C28"/>
    <w:rsid w:val="00D66596"/>
    <w:rsid w:val="00D67BBA"/>
    <w:rsid w:val="00D73978"/>
    <w:rsid w:val="00D75CA4"/>
    <w:rsid w:val="00D81E34"/>
    <w:rsid w:val="00D841AF"/>
    <w:rsid w:val="00D91EB2"/>
    <w:rsid w:val="00D92BEA"/>
    <w:rsid w:val="00DB2F7F"/>
    <w:rsid w:val="00DB3DF0"/>
    <w:rsid w:val="00DC3AFC"/>
    <w:rsid w:val="00DE3B6C"/>
    <w:rsid w:val="00DE4329"/>
    <w:rsid w:val="00DF13B7"/>
    <w:rsid w:val="00E057B5"/>
    <w:rsid w:val="00E07FB2"/>
    <w:rsid w:val="00E20569"/>
    <w:rsid w:val="00E244E3"/>
    <w:rsid w:val="00E27911"/>
    <w:rsid w:val="00E331C3"/>
    <w:rsid w:val="00E3697F"/>
    <w:rsid w:val="00E41362"/>
    <w:rsid w:val="00E5126D"/>
    <w:rsid w:val="00E5497B"/>
    <w:rsid w:val="00E65FB8"/>
    <w:rsid w:val="00E7649C"/>
    <w:rsid w:val="00E8054D"/>
    <w:rsid w:val="00E8437D"/>
    <w:rsid w:val="00E8741E"/>
    <w:rsid w:val="00E900C1"/>
    <w:rsid w:val="00E92DAF"/>
    <w:rsid w:val="00E9431C"/>
    <w:rsid w:val="00EA050B"/>
    <w:rsid w:val="00EA41E2"/>
    <w:rsid w:val="00EA6F8C"/>
    <w:rsid w:val="00EA6F9F"/>
    <w:rsid w:val="00EA7276"/>
    <w:rsid w:val="00EB2CC0"/>
    <w:rsid w:val="00EC6C3A"/>
    <w:rsid w:val="00ED03BE"/>
    <w:rsid w:val="00ED3C2E"/>
    <w:rsid w:val="00ED4F3A"/>
    <w:rsid w:val="00ED6DFB"/>
    <w:rsid w:val="00ED71A9"/>
    <w:rsid w:val="00EE1274"/>
    <w:rsid w:val="00EE31A4"/>
    <w:rsid w:val="00F00939"/>
    <w:rsid w:val="00F03440"/>
    <w:rsid w:val="00F05E33"/>
    <w:rsid w:val="00F114A2"/>
    <w:rsid w:val="00F1390E"/>
    <w:rsid w:val="00F13A23"/>
    <w:rsid w:val="00F20EE8"/>
    <w:rsid w:val="00F2732C"/>
    <w:rsid w:val="00F34B00"/>
    <w:rsid w:val="00F368E1"/>
    <w:rsid w:val="00F373BD"/>
    <w:rsid w:val="00F37A69"/>
    <w:rsid w:val="00F56CE6"/>
    <w:rsid w:val="00F67554"/>
    <w:rsid w:val="00F80855"/>
    <w:rsid w:val="00F8140A"/>
    <w:rsid w:val="00F844AE"/>
    <w:rsid w:val="00F940D5"/>
    <w:rsid w:val="00FA0F33"/>
    <w:rsid w:val="00FB037A"/>
    <w:rsid w:val="00FB5F03"/>
    <w:rsid w:val="00FC268D"/>
    <w:rsid w:val="00FD0191"/>
    <w:rsid w:val="00FD34F1"/>
    <w:rsid w:val="00FD79B2"/>
    <w:rsid w:val="00FE17C6"/>
    <w:rsid w:val="00FE3B5F"/>
    <w:rsid w:val="00FE41D9"/>
    <w:rsid w:val="00FE51D9"/>
    <w:rsid w:val="00FE7836"/>
    <w:rsid w:val="00FF278D"/>
    <w:rsid w:val="00FF3133"/>
    <w:rsid w:val="00FF56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478B95"/>
  <w15:docId w15:val="{A500B46C-7F6B-D845-9E17-AABF6EC7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3C2E"/>
  </w:style>
  <w:style w:type="paragraph" w:styleId="Heading1">
    <w:name w:val="heading 1"/>
    <w:basedOn w:val="Normal"/>
    <w:next w:val="Normal"/>
    <w:link w:val="Heading1Char"/>
    <w:qFormat/>
    <w:rsid w:val="00756071"/>
    <w:pPr>
      <w:keepNext/>
      <w:spacing w:before="120" w:after="240"/>
      <w:ind w:left="720" w:firstLine="360"/>
      <w:outlineLvl w:val="0"/>
    </w:pPr>
    <w:rPr>
      <w:rFonts w:ascii="Arial" w:eastAsia="Arial" w:hAnsi="Arial" w:cs="Arial"/>
      <w:b/>
      <w:sz w:val="22"/>
      <w:szCs w:val="22"/>
    </w:rPr>
  </w:style>
  <w:style w:type="paragraph" w:styleId="Heading2">
    <w:name w:val="heading 2"/>
    <w:basedOn w:val="Normal"/>
    <w:next w:val="Normal"/>
    <w:link w:val="Heading2Char"/>
    <w:rsid w:val="00460EE0"/>
    <w:pPr>
      <w:keepNext/>
      <w:keepLines/>
      <w:spacing w:before="360" w:after="80"/>
      <w:contextualSpacing/>
      <w:outlineLvl w:val="1"/>
    </w:pPr>
    <w:rPr>
      <w:b/>
      <w:sz w:val="36"/>
      <w:szCs w:val="36"/>
    </w:rPr>
  </w:style>
  <w:style w:type="paragraph" w:styleId="Heading3">
    <w:name w:val="heading 3"/>
    <w:basedOn w:val="Normal"/>
    <w:next w:val="Normal"/>
    <w:link w:val="Heading3Char"/>
    <w:rsid w:val="00460EE0"/>
    <w:pPr>
      <w:keepNext/>
      <w:keepLines/>
      <w:spacing w:before="280" w:after="80"/>
      <w:contextualSpacing/>
      <w:outlineLvl w:val="2"/>
    </w:pPr>
    <w:rPr>
      <w:b/>
      <w:sz w:val="28"/>
      <w:szCs w:val="28"/>
    </w:rPr>
  </w:style>
  <w:style w:type="paragraph" w:styleId="Heading4">
    <w:name w:val="heading 4"/>
    <w:basedOn w:val="Normal"/>
    <w:next w:val="Normal"/>
    <w:link w:val="Heading4Char"/>
    <w:rsid w:val="00460EE0"/>
    <w:pPr>
      <w:keepNext/>
      <w:keepLines/>
      <w:spacing w:before="240" w:after="40"/>
      <w:contextualSpacing/>
      <w:outlineLvl w:val="3"/>
    </w:pPr>
    <w:rPr>
      <w:b/>
      <w:sz w:val="24"/>
      <w:szCs w:val="24"/>
    </w:rPr>
  </w:style>
  <w:style w:type="paragraph" w:styleId="Heading5">
    <w:name w:val="heading 5"/>
    <w:basedOn w:val="Normal"/>
    <w:next w:val="Normal"/>
    <w:link w:val="Heading5Char"/>
    <w:rsid w:val="00460EE0"/>
    <w:pPr>
      <w:keepNext/>
      <w:keepLines/>
      <w:spacing w:before="220" w:after="40"/>
      <w:contextualSpacing/>
      <w:outlineLvl w:val="4"/>
    </w:pPr>
    <w:rPr>
      <w:b/>
      <w:sz w:val="22"/>
      <w:szCs w:val="22"/>
    </w:rPr>
  </w:style>
  <w:style w:type="paragraph" w:styleId="Heading6">
    <w:name w:val="heading 6"/>
    <w:basedOn w:val="Normal"/>
    <w:next w:val="Normal"/>
    <w:link w:val="Heading6Char"/>
    <w:rsid w:val="00460EE0"/>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3C2E"/>
    <w:rPr>
      <w:rFonts w:ascii="Arial" w:eastAsia="Arial" w:hAnsi="Arial" w:cs="Arial"/>
      <w:b/>
      <w:sz w:val="22"/>
      <w:szCs w:val="22"/>
    </w:rPr>
  </w:style>
  <w:style w:type="character" w:customStyle="1" w:styleId="Heading2Char">
    <w:name w:val="Heading 2 Char"/>
    <w:basedOn w:val="DefaultParagraphFont"/>
    <w:link w:val="Heading2"/>
    <w:uiPriority w:val="9"/>
    <w:rsid w:val="00ED3C2E"/>
    <w:rPr>
      <w:b/>
      <w:sz w:val="36"/>
      <w:szCs w:val="36"/>
    </w:rPr>
  </w:style>
  <w:style w:type="character" w:customStyle="1" w:styleId="Heading3Char">
    <w:name w:val="Heading 3 Char"/>
    <w:basedOn w:val="DefaultParagraphFont"/>
    <w:link w:val="Heading3"/>
    <w:uiPriority w:val="9"/>
    <w:rsid w:val="00ED3C2E"/>
    <w:rPr>
      <w:b/>
      <w:sz w:val="28"/>
      <w:szCs w:val="28"/>
    </w:rPr>
  </w:style>
  <w:style w:type="character" w:customStyle="1" w:styleId="Heading4Char">
    <w:name w:val="Heading 4 Char"/>
    <w:basedOn w:val="DefaultParagraphFont"/>
    <w:link w:val="Heading4"/>
    <w:uiPriority w:val="9"/>
    <w:rsid w:val="00ED3C2E"/>
    <w:rPr>
      <w:b/>
      <w:sz w:val="24"/>
      <w:szCs w:val="24"/>
    </w:rPr>
  </w:style>
  <w:style w:type="character" w:customStyle="1" w:styleId="Heading5Char">
    <w:name w:val="Heading 5 Char"/>
    <w:basedOn w:val="DefaultParagraphFont"/>
    <w:link w:val="Heading5"/>
    <w:uiPriority w:val="9"/>
    <w:rsid w:val="00ED3C2E"/>
    <w:rPr>
      <w:b/>
      <w:sz w:val="22"/>
      <w:szCs w:val="22"/>
    </w:rPr>
  </w:style>
  <w:style w:type="character" w:customStyle="1" w:styleId="Heading6Char">
    <w:name w:val="Heading 6 Char"/>
    <w:basedOn w:val="DefaultParagraphFont"/>
    <w:link w:val="Heading6"/>
    <w:uiPriority w:val="9"/>
    <w:rsid w:val="00ED3C2E"/>
    <w:rPr>
      <w:b/>
    </w:rPr>
  </w:style>
  <w:style w:type="paragraph" w:styleId="BalloonText">
    <w:name w:val="Balloon Text"/>
    <w:basedOn w:val="Normal"/>
    <w:link w:val="BalloonTextChar"/>
    <w:uiPriority w:val="99"/>
    <w:semiHidden/>
    <w:unhideWhenUsed/>
    <w:rsid w:val="00460E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0EE0"/>
    <w:rPr>
      <w:rFonts w:ascii="Lucida Grande" w:hAnsi="Lucida Grande" w:cs="Lucida Grande"/>
      <w:sz w:val="18"/>
      <w:szCs w:val="18"/>
    </w:rPr>
  </w:style>
  <w:style w:type="paragraph" w:styleId="Revision">
    <w:name w:val="Revision"/>
    <w:hidden/>
    <w:uiPriority w:val="99"/>
    <w:semiHidden/>
    <w:rsid w:val="00ED3C2E"/>
    <w:pPr>
      <w:pBdr>
        <w:top w:val="none" w:sz="0" w:space="0" w:color="auto"/>
        <w:left w:val="none" w:sz="0" w:space="0" w:color="auto"/>
        <w:bottom w:val="none" w:sz="0" w:space="0" w:color="auto"/>
        <w:right w:val="none" w:sz="0" w:space="0" w:color="auto"/>
        <w:between w:val="none" w:sz="0" w:space="0" w:color="auto"/>
      </w:pBdr>
    </w:pPr>
  </w:style>
  <w:style w:type="character" w:styleId="Hyperlink">
    <w:name w:val="Hyperlink"/>
    <w:basedOn w:val="DefaultParagraphFont"/>
    <w:uiPriority w:val="99"/>
    <w:unhideWhenUsed/>
    <w:rsid w:val="00387CED"/>
    <w:rPr>
      <w:rFonts w:cs="Times New Roman"/>
      <w:color w:val="0000FF" w:themeColor="hyperlink"/>
      <w:u w:val="single"/>
    </w:rPr>
  </w:style>
  <w:style w:type="paragraph" w:customStyle="1" w:styleId="Normal1">
    <w:name w:val="Normal1"/>
    <w:rsid w:val="00756071"/>
  </w:style>
  <w:style w:type="paragraph" w:styleId="Title">
    <w:name w:val="Title"/>
    <w:basedOn w:val="Normal1"/>
    <w:next w:val="Normal1"/>
    <w:link w:val="TitleChar"/>
    <w:rsid w:val="00756071"/>
    <w:pPr>
      <w:keepNext/>
      <w:keepLines/>
      <w:spacing w:before="480" w:after="120"/>
      <w:contextualSpacing/>
    </w:pPr>
    <w:rPr>
      <w:b/>
      <w:sz w:val="72"/>
      <w:szCs w:val="72"/>
    </w:rPr>
  </w:style>
  <w:style w:type="character" w:customStyle="1" w:styleId="TitleChar">
    <w:name w:val="Title Char"/>
    <w:basedOn w:val="DefaultParagraphFont"/>
    <w:link w:val="Title"/>
    <w:rsid w:val="00756071"/>
    <w:rPr>
      <w:b/>
      <w:sz w:val="72"/>
      <w:szCs w:val="72"/>
    </w:rPr>
  </w:style>
  <w:style w:type="paragraph" w:styleId="Subtitle">
    <w:name w:val="Subtitle"/>
    <w:basedOn w:val="Normal1"/>
    <w:next w:val="Normal1"/>
    <w:link w:val="SubtitleChar"/>
    <w:rsid w:val="00756071"/>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756071"/>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756071"/>
    <w:rPr>
      <w:sz w:val="24"/>
      <w:szCs w:val="24"/>
    </w:rPr>
  </w:style>
  <w:style w:type="character" w:customStyle="1" w:styleId="CommentTextChar">
    <w:name w:val="Comment Text Char"/>
    <w:basedOn w:val="DefaultParagraphFont"/>
    <w:link w:val="CommentText"/>
    <w:uiPriority w:val="99"/>
    <w:semiHidden/>
    <w:rsid w:val="00756071"/>
    <w:rPr>
      <w:sz w:val="24"/>
      <w:szCs w:val="24"/>
    </w:rPr>
  </w:style>
  <w:style w:type="character" w:styleId="CommentReference">
    <w:name w:val="annotation reference"/>
    <w:basedOn w:val="DefaultParagraphFont"/>
    <w:uiPriority w:val="99"/>
    <w:semiHidden/>
    <w:unhideWhenUsed/>
    <w:rsid w:val="00756071"/>
    <w:rPr>
      <w:sz w:val="18"/>
      <w:szCs w:val="18"/>
    </w:rPr>
  </w:style>
  <w:style w:type="paragraph" w:styleId="Header">
    <w:name w:val="header"/>
    <w:basedOn w:val="Normal"/>
    <w:link w:val="HeaderChar"/>
    <w:uiPriority w:val="99"/>
    <w:unhideWhenUsed/>
    <w:rsid w:val="007B2247"/>
    <w:pPr>
      <w:tabs>
        <w:tab w:val="center" w:pos="4680"/>
        <w:tab w:val="right" w:pos="9360"/>
      </w:tabs>
    </w:pPr>
  </w:style>
  <w:style w:type="character" w:customStyle="1" w:styleId="HeaderChar">
    <w:name w:val="Header Char"/>
    <w:basedOn w:val="DefaultParagraphFont"/>
    <w:link w:val="Header"/>
    <w:uiPriority w:val="99"/>
    <w:rsid w:val="007B2247"/>
  </w:style>
  <w:style w:type="paragraph" w:styleId="Footer">
    <w:name w:val="footer"/>
    <w:basedOn w:val="Normal"/>
    <w:link w:val="FooterChar"/>
    <w:uiPriority w:val="99"/>
    <w:unhideWhenUsed/>
    <w:rsid w:val="007B2247"/>
    <w:pPr>
      <w:tabs>
        <w:tab w:val="center" w:pos="4680"/>
        <w:tab w:val="right" w:pos="9360"/>
      </w:tabs>
    </w:pPr>
  </w:style>
  <w:style w:type="character" w:customStyle="1" w:styleId="FooterChar">
    <w:name w:val="Footer Char"/>
    <w:basedOn w:val="DefaultParagraphFont"/>
    <w:link w:val="Footer"/>
    <w:uiPriority w:val="99"/>
    <w:rsid w:val="007B2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360">
      <w:bodyDiv w:val="1"/>
      <w:marLeft w:val="0"/>
      <w:marRight w:val="0"/>
      <w:marTop w:val="0"/>
      <w:marBottom w:val="0"/>
      <w:divBdr>
        <w:top w:val="none" w:sz="0" w:space="0" w:color="auto"/>
        <w:left w:val="none" w:sz="0" w:space="0" w:color="auto"/>
        <w:bottom w:val="none" w:sz="0" w:space="0" w:color="auto"/>
        <w:right w:val="none" w:sz="0" w:space="0" w:color="auto"/>
      </w:divBdr>
    </w:div>
    <w:div w:id="66877853">
      <w:bodyDiv w:val="1"/>
      <w:marLeft w:val="0"/>
      <w:marRight w:val="0"/>
      <w:marTop w:val="0"/>
      <w:marBottom w:val="0"/>
      <w:divBdr>
        <w:top w:val="none" w:sz="0" w:space="0" w:color="auto"/>
        <w:left w:val="none" w:sz="0" w:space="0" w:color="auto"/>
        <w:bottom w:val="none" w:sz="0" w:space="0" w:color="auto"/>
        <w:right w:val="none" w:sz="0" w:space="0" w:color="auto"/>
      </w:divBdr>
    </w:div>
    <w:div w:id="250552290">
      <w:bodyDiv w:val="1"/>
      <w:marLeft w:val="0"/>
      <w:marRight w:val="0"/>
      <w:marTop w:val="0"/>
      <w:marBottom w:val="0"/>
      <w:divBdr>
        <w:top w:val="none" w:sz="0" w:space="0" w:color="auto"/>
        <w:left w:val="none" w:sz="0" w:space="0" w:color="auto"/>
        <w:bottom w:val="none" w:sz="0" w:space="0" w:color="auto"/>
        <w:right w:val="none" w:sz="0" w:space="0" w:color="auto"/>
      </w:divBdr>
    </w:div>
    <w:div w:id="536505356">
      <w:bodyDiv w:val="1"/>
      <w:marLeft w:val="0"/>
      <w:marRight w:val="0"/>
      <w:marTop w:val="0"/>
      <w:marBottom w:val="0"/>
      <w:divBdr>
        <w:top w:val="none" w:sz="0" w:space="0" w:color="auto"/>
        <w:left w:val="none" w:sz="0" w:space="0" w:color="auto"/>
        <w:bottom w:val="none" w:sz="0" w:space="0" w:color="auto"/>
        <w:right w:val="none" w:sz="0" w:space="0" w:color="auto"/>
      </w:divBdr>
      <w:divsChild>
        <w:div w:id="559945150">
          <w:marLeft w:val="806"/>
          <w:marRight w:val="0"/>
          <w:marTop w:val="125"/>
          <w:marBottom w:val="0"/>
          <w:divBdr>
            <w:top w:val="none" w:sz="0" w:space="0" w:color="auto"/>
            <w:left w:val="none" w:sz="0" w:space="0" w:color="auto"/>
            <w:bottom w:val="none" w:sz="0" w:space="0" w:color="auto"/>
            <w:right w:val="none" w:sz="0" w:space="0" w:color="auto"/>
          </w:divBdr>
        </w:div>
      </w:divsChild>
    </w:div>
    <w:div w:id="914511698">
      <w:bodyDiv w:val="1"/>
      <w:marLeft w:val="0"/>
      <w:marRight w:val="0"/>
      <w:marTop w:val="0"/>
      <w:marBottom w:val="0"/>
      <w:divBdr>
        <w:top w:val="none" w:sz="0" w:space="0" w:color="auto"/>
        <w:left w:val="none" w:sz="0" w:space="0" w:color="auto"/>
        <w:bottom w:val="none" w:sz="0" w:space="0" w:color="auto"/>
        <w:right w:val="none" w:sz="0" w:space="0" w:color="auto"/>
      </w:divBdr>
      <w:divsChild>
        <w:div w:id="785274391">
          <w:marLeft w:val="806"/>
          <w:marRight w:val="0"/>
          <w:marTop w:val="134"/>
          <w:marBottom w:val="0"/>
          <w:divBdr>
            <w:top w:val="none" w:sz="0" w:space="0" w:color="auto"/>
            <w:left w:val="none" w:sz="0" w:space="0" w:color="auto"/>
            <w:bottom w:val="none" w:sz="0" w:space="0" w:color="auto"/>
            <w:right w:val="none" w:sz="0" w:space="0" w:color="auto"/>
          </w:divBdr>
        </w:div>
        <w:div w:id="1149399938">
          <w:marLeft w:val="806"/>
          <w:marRight w:val="0"/>
          <w:marTop w:val="134"/>
          <w:marBottom w:val="0"/>
          <w:divBdr>
            <w:top w:val="none" w:sz="0" w:space="0" w:color="auto"/>
            <w:left w:val="none" w:sz="0" w:space="0" w:color="auto"/>
            <w:bottom w:val="none" w:sz="0" w:space="0" w:color="auto"/>
            <w:right w:val="none" w:sz="0" w:space="0" w:color="auto"/>
          </w:divBdr>
        </w:div>
        <w:div w:id="1212113104">
          <w:marLeft w:val="806"/>
          <w:marRight w:val="0"/>
          <w:marTop w:val="134"/>
          <w:marBottom w:val="0"/>
          <w:divBdr>
            <w:top w:val="none" w:sz="0" w:space="0" w:color="auto"/>
            <w:left w:val="none" w:sz="0" w:space="0" w:color="auto"/>
            <w:bottom w:val="none" w:sz="0" w:space="0" w:color="auto"/>
            <w:right w:val="none" w:sz="0" w:space="0" w:color="auto"/>
          </w:divBdr>
        </w:div>
        <w:div w:id="1305816059">
          <w:marLeft w:val="806"/>
          <w:marRight w:val="0"/>
          <w:marTop w:val="134"/>
          <w:marBottom w:val="0"/>
          <w:divBdr>
            <w:top w:val="none" w:sz="0" w:space="0" w:color="auto"/>
            <w:left w:val="none" w:sz="0" w:space="0" w:color="auto"/>
            <w:bottom w:val="none" w:sz="0" w:space="0" w:color="auto"/>
            <w:right w:val="none" w:sz="0" w:space="0" w:color="auto"/>
          </w:divBdr>
        </w:div>
      </w:divsChild>
    </w:div>
    <w:div w:id="1203327419">
      <w:bodyDiv w:val="1"/>
      <w:marLeft w:val="0"/>
      <w:marRight w:val="0"/>
      <w:marTop w:val="0"/>
      <w:marBottom w:val="0"/>
      <w:divBdr>
        <w:top w:val="none" w:sz="0" w:space="0" w:color="auto"/>
        <w:left w:val="none" w:sz="0" w:space="0" w:color="auto"/>
        <w:bottom w:val="none" w:sz="0" w:space="0" w:color="auto"/>
        <w:right w:val="none" w:sz="0" w:space="0" w:color="auto"/>
      </w:divBdr>
    </w:div>
    <w:div w:id="1224945146">
      <w:bodyDiv w:val="1"/>
      <w:marLeft w:val="0"/>
      <w:marRight w:val="0"/>
      <w:marTop w:val="0"/>
      <w:marBottom w:val="0"/>
      <w:divBdr>
        <w:top w:val="none" w:sz="0" w:space="0" w:color="auto"/>
        <w:left w:val="none" w:sz="0" w:space="0" w:color="auto"/>
        <w:bottom w:val="none" w:sz="0" w:space="0" w:color="auto"/>
        <w:right w:val="none" w:sz="0" w:space="0" w:color="auto"/>
      </w:divBdr>
    </w:div>
    <w:div w:id="1358383751">
      <w:bodyDiv w:val="1"/>
      <w:marLeft w:val="0"/>
      <w:marRight w:val="0"/>
      <w:marTop w:val="0"/>
      <w:marBottom w:val="0"/>
      <w:divBdr>
        <w:top w:val="none" w:sz="0" w:space="0" w:color="auto"/>
        <w:left w:val="none" w:sz="0" w:space="0" w:color="auto"/>
        <w:bottom w:val="none" w:sz="0" w:space="0" w:color="auto"/>
        <w:right w:val="none" w:sz="0" w:space="0" w:color="auto"/>
      </w:divBdr>
    </w:div>
    <w:div w:id="1764108621">
      <w:bodyDiv w:val="1"/>
      <w:marLeft w:val="0"/>
      <w:marRight w:val="0"/>
      <w:marTop w:val="0"/>
      <w:marBottom w:val="0"/>
      <w:divBdr>
        <w:top w:val="none" w:sz="0" w:space="0" w:color="auto"/>
        <w:left w:val="none" w:sz="0" w:space="0" w:color="auto"/>
        <w:bottom w:val="none" w:sz="0" w:space="0" w:color="auto"/>
        <w:right w:val="none" w:sz="0" w:space="0" w:color="auto"/>
      </w:divBdr>
    </w:div>
    <w:div w:id="1927955142">
      <w:bodyDiv w:val="1"/>
      <w:marLeft w:val="0"/>
      <w:marRight w:val="0"/>
      <w:marTop w:val="0"/>
      <w:marBottom w:val="0"/>
      <w:divBdr>
        <w:top w:val="none" w:sz="0" w:space="0" w:color="auto"/>
        <w:left w:val="none" w:sz="0" w:space="0" w:color="auto"/>
        <w:bottom w:val="none" w:sz="0" w:space="0" w:color="auto"/>
        <w:right w:val="none" w:sz="0" w:space="0" w:color="auto"/>
      </w:divBdr>
    </w:div>
    <w:div w:id="2007787100">
      <w:marLeft w:val="0"/>
      <w:marRight w:val="0"/>
      <w:marTop w:val="0"/>
      <w:marBottom w:val="0"/>
      <w:divBdr>
        <w:top w:val="none" w:sz="0" w:space="0" w:color="auto"/>
        <w:left w:val="none" w:sz="0" w:space="0" w:color="auto"/>
        <w:bottom w:val="none" w:sz="0" w:space="0" w:color="auto"/>
        <w:right w:val="none" w:sz="0" w:space="0" w:color="auto"/>
      </w:divBdr>
    </w:div>
    <w:div w:id="2007787101">
      <w:marLeft w:val="0"/>
      <w:marRight w:val="0"/>
      <w:marTop w:val="0"/>
      <w:marBottom w:val="0"/>
      <w:divBdr>
        <w:top w:val="none" w:sz="0" w:space="0" w:color="auto"/>
        <w:left w:val="none" w:sz="0" w:space="0" w:color="auto"/>
        <w:bottom w:val="none" w:sz="0" w:space="0" w:color="auto"/>
        <w:right w:val="none" w:sz="0" w:space="0" w:color="auto"/>
      </w:divBdr>
    </w:div>
    <w:div w:id="2007787102">
      <w:marLeft w:val="0"/>
      <w:marRight w:val="0"/>
      <w:marTop w:val="0"/>
      <w:marBottom w:val="0"/>
      <w:divBdr>
        <w:top w:val="none" w:sz="0" w:space="0" w:color="auto"/>
        <w:left w:val="none" w:sz="0" w:space="0" w:color="auto"/>
        <w:bottom w:val="none" w:sz="0" w:space="0" w:color="auto"/>
        <w:right w:val="none" w:sz="0" w:space="0" w:color="auto"/>
      </w:divBdr>
    </w:div>
    <w:div w:id="2007787103">
      <w:marLeft w:val="0"/>
      <w:marRight w:val="0"/>
      <w:marTop w:val="0"/>
      <w:marBottom w:val="0"/>
      <w:divBdr>
        <w:top w:val="none" w:sz="0" w:space="0" w:color="auto"/>
        <w:left w:val="none" w:sz="0" w:space="0" w:color="auto"/>
        <w:bottom w:val="none" w:sz="0" w:space="0" w:color="auto"/>
        <w:right w:val="none" w:sz="0" w:space="0" w:color="auto"/>
      </w:divBdr>
    </w:div>
    <w:div w:id="2007787104">
      <w:marLeft w:val="0"/>
      <w:marRight w:val="0"/>
      <w:marTop w:val="0"/>
      <w:marBottom w:val="0"/>
      <w:divBdr>
        <w:top w:val="none" w:sz="0" w:space="0" w:color="auto"/>
        <w:left w:val="none" w:sz="0" w:space="0" w:color="auto"/>
        <w:bottom w:val="none" w:sz="0" w:space="0" w:color="auto"/>
        <w:right w:val="none" w:sz="0" w:space="0" w:color="auto"/>
      </w:divBdr>
    </w:div>
    <w:div w:id="2007787105">
      <w:marLeft w:val="0"/>
      <w:marRight w:val="0"/>
      <w:marTop w:val="0"/>
      <w:marBottom w:val="0"/>
      <w:divBdr>
        <w:top w:val="none" w:sz="0" w:space="0" w:color="auto"/>
        <w:left w:val="none" w:sz="0" w:space="0" w:color="auto"/>
        <w:bottom w:val="none" w:sz="0" w:space="0" w:color="auto"/>
        <w:right w:val="none" w:sz="0" w:space="0" w:color="auto"/>
      </w:divBdr>
    </w:div>
    <w:div w:id="2007787106">
      <w:marLeft w:val="0"/>
      <w:marRight w:val="0"/>
      <w:marTop w:val="0"/>
      <w:marBottom w:val="0"/>
      <w:divBdr>
        <w:top w:val="none" w:sz="0" w:space="0" w:color="auto"/>
        <w:left w:val="none" w:sz="0" w:space="0" w:color="auto"/>
        <w:bottom w:val="none" w:sz="0" w:space="0" w:color="auto"/>
        <w:right w:val="none" w:sz="0" w:space="0" w:color="auto"/>
      </w:divBdr>
    </w:div>
    <w:div w:id="2007787107">
      <w:marLeft w:val="0"/>
      <w:marRight w:val="0"/>
      <w:marTop w:val="0"/>
      <w:marBottom w:val="0"/>
      <w:divBdr>
        <w:top w:val="none" w:sz="0" w:space="0" w:color="auto"/>
        <w:left w:val="none" w:sz="0" w:space="0" w:color="auto"/>
        <w:bottom w:val="none" w:sz="0" w:space="0" w:color="auto"/>
        <w:right w:val="none" w:sz="0" w:space="0" w:color="auto"/>
      </w:divBdr>
    </w:div>
    <w:div w:id="2007787108">
      <w:marLeft w:val="0"/>
      <w:marRight w:val="0"/>
      <w:marTop w:val="0"/>
      <w:marBottom w:val="0"/>
      <w:divBdr>
        <w:top w:val="none" w:sz="0" w:space="0" w:color="auto"/>
        <w:left w:val="none" w:sz="0" w:space="0" w:color="auto"/>
        <w:bottom w:val="none" w:sz="0" w:space="0" w:color="auto"/>
        <w:right w:val="none" w:sz="0" w:space="0" w:color="auto"/>
      </w:divBdr>
    </w:div>
    <w:div w:id="2007787109">
      <w:marLeft w:val="0"/>
      <w:marRight w:val="0"/>
      <w:marTop w:val="0"/>
      <w:marBottom w:val="0"/>
      <w:divBdr>
        <w:top w:val="none" w:sz="0" w:space="0" w:color="auto"/>
        <w:left w:val="none" w:sz="0" w:space="0" w:color="auto"/>
        <w:bottom w:val="none" w:sz="0" w:space="0" w:color="auto"/>
        <w:right w:val="none" w:sz="0" w:space="0" w:color="auto"/>
      </w:divBdr>
    </w:div>
    <w:div w:id="2007787110">
      <w:marLeft w:val="0"/>
      <w:marRight w:val="0"/>
      <w:marTop w:val="0"/>
      <w:marBottom w:val="0"/>
      <w:divBdr>
        <w:top w:val="none" w:sz="0" w:space="0" w:color="auto"/>
        <w:left w:val="none" w:sz="0" w:space="0" w:color="auto"/>
        <w:bottom w:val="none" w:sz="0" w:space="0" w:color="auto"/>
        <w:right w:val="none" w:sz="0" w:space="0" w:color="auto"/>
      </w:divBdr>
    </w:div>
    <w:div w:id="200778711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4.0/"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developercertificate.org" TargetMode="Externa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s://www.apache.org/licenses/LICENSE-2.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F28B3-DCD9-DF43-B473-940C15F86B3E}">
  <ds:schemaRefs>
    <ds:schemaRef ds:uri="http://schemas.openxmlformats.org/officeDocument/2006/bibliography"/>
  </ds:schemaRefs>
</ds:datastoreItem>
</file>

<file path=customXml/itemProps2.xml><?xml version="1.0" encoding="utf-8"?>
<ds:datastoreItem xmlns:ds="http://schemas.openxmlformats.org/officeDocument/2006/customXml" ds:itemID="{EE8B43F8-320B-004E-875D-72644D7CF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1921</Words>
  <Characters>10955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The Linux Foundation</Company>
  <LinksUpToDate>false</LinksUpToDate>
  <CharactersWithSpaces>12851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Gregory Elkinbard</cp:lastModifiedBy>
  <cp:revision>2</cp:revision>
  <dcterms:created xsi:type="dcterms:W3CDTF">2018-02-16T23:55:00Z</dcterms:created>
  <dcterms:modified xsi:type="dcterms:W3CDTF">2018-02-16T23:55:00Z</dcterms:modified>
</cp:coreProperties>
</file>